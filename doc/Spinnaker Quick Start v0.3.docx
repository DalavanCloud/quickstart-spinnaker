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79A2A1" w14:textId="732437B4" w:rsidR="00B0118C" w:rsidRDefault="001412E2" w:rsidP="00594A8C">
      <w:pPr>
        <w:pStyle w:val="DocumentTitle"/>
        <w:spacing w:before="0" w:line="240" w:lineRule="auto"/>
      </w:pPr>
      <w:commentRangeStart w:id="0"/>
      <w:commentRangeStart w:id="1"/>
      <w:proofErr w:type="spellStart"/>
      <w:r>
        <w:t>Netflix</w:t>
      </w:r>
      <w:commentRangeEnd w:id="0"/>
      <w:r w:rsidR="007F6D67">
        <w:rPr>
          <w:rStyle w:val="CommentReference"/>
          <w:rFonts w:ascii="Georgia" w:eastAsia="Times New Roman" w:hAnsi="Georgia" w:cs="Times New Roman"/>
          <w:bCs w:val="0"/>
          <w:color w:val="212120"/>
        </w:rPr>
        <w:commentReference w:id="0"/>
      </w:r>
      <w:commentRangeEnd w:id="1"/>
      <w:r w:rsidR="00B844A0">
        <w:rPr>
          <w:rStyle w:val="CommentReference"/>
          <w:rFonts w:ascii="Georgia" w:eastAsia="Times New Roman" w:hAnsi="Georgia" w:cs="Times New Roman"/>
          <w:bCs w:val="0"/>
          <w:color w:val="212120"/>
        </w:rPr>
        <w:commentReference w:id="1"/>
      </w:r>
      <w:r w:rsidR="00B844A0">
        <w:t>OSS</w:t>
      </w:r>
      <w:proofErr w:type="spellEnd"/>
      <w:r w:rsidR="00B844A0">
        <w:t xml:space="preserve"> </w:t>
      </w:r>
      <w:r>
        <w:t>Spinnaker</w:t>
      </w:r>
    </w:p>
    <w:p w14:paraId="19DF6B2A" w14:textId="72FFC107" w:rsidR="008A3591" w:rsidRDefault="003612CA" w:rsidP="003612CA">
      <w:pPr>
        <w:pStyle w:val="DocumentSubtitle"/>
      </w:pPr>
      <w:r>
        <w:t>Quick Start Reference Deployment</w:t>
      </w:r>
    </w:p>
    <w:p w14:paraId="6C6AFD3E" w14:textId="03DBF14C" w:rsidR="008F367B" w:rsidRPr="00EC6108" w:rsidRDefault="00EC6108" w:rsidP="008F367B">
      <w:pPr>
        <w:pStyle w:val="Date"/>
      </w:pPr>
      <w:r w:rsidRPr="00EC6108">
        <w:t xml:space="preserve">July </w:t>
      </w:r>
      <w:r w:rsidR="008F367B" w:rsidRPr="00EC6108">
        <w:t>2016</w:t>
      </w:r>
    </w:p>
    <w:p w14:paraId="0DF63ACE" w14:textId="031BC870" w:rsidR="00BC4504" w:rsidRPr="00BC4504" w:rsidRDefault="00BC4504" w:rsidP="00BC4504">
      <w:pPr>
        <w:spacing w:after="60"/>
        <w:jc w:val="center"/>
        <w:rPr>
          <w:i/>
        </w:rPr>
      </w:pPr>
      <w:r w:rsidRPr="00BC4504">
        <w:rPr>
          <w:i/>
          <w:color w:val="A6A6A6" w:themeColor="background1" w:themeShade="A6"/>
        </w:rPr>
        <w:t>&lt;Partner Organization&gt;</w:t>
      </w:r>
      <w:r w:rsidRPr="00BC4504">
        <w:rPr>
          <w:i/>
        </w:rPr>
        <w:t xml:space="preserve"> </w:t>
      </w:r>
    </w:p>
    <w:p w14:paraId="1E135C94" w14:textId="5BE51374" w:rsidR="00BC4504" w:rsidRPr="00BC4504" w:rsidRDefault="00BC4504" w:rsidP="00BC4504">
      <w:pPr>
        <w:jc w:val="center"/>
        <w:rPr>
          <w:i/>
        </w:rPr>
      </w:pPr>
      <w:r w:rsidRPr="00BC4504">
        <w:rPr>
          <w:i/>
        </w:rPr>
        <w:t>AWS Quick Start Reference Team</w:t>
      </w:r>
    </w:p>
    <w:sdt>
      <w:sdtPr>
        <w:rPr>
          <w:rFonts w:asciiTheme="minorHAnsi" w:eastAsia="Times New Roman" w:hAnsiTheme="minorHAnsi" w:cs="Times New Roman"/>
          <w:b w:val="0"/>
          <w:bCs w:val="0"/>
          <w:color w:val="212120"/>
          <w:kern w:val="28"/>
          <w:sz w:val="22"/>
          <w:szCs w:val="24"/>
          <w:lang w:eastAsia="en-US"/>
        </w:rPr>
        <w:id w:val="1391465033"/>
        <w:docPartObj>
          <w:docPartGallery w:val="Table of Contents"/>
          <w:docPartUnique/>
        </w:docPartObj>
      </w:sdtPr>
      <w:sdtEndPr>
        <w:rPr>
          <w:rFonts w:ascii="Georgia" w:hAnsi="Georgia"/>
          <w:noProof/>
          <w:sz w:val="24"/>
        </w:rPr>
      </w:sdtEndPr>
      <w:sdtContent>
        <w:p w14:paraId="52D826BC" w14:textId="3493E9AD" w:rsidR="0028103D" w:rsidRDefault="0028103D">
          <w:pPr>
            <w:pStyle w:val="TOCHeading"/>
          </w:pPr>
          <w:r>
            <w:t>Contents</w:t>
          </w:r>
        </w:p>
        <w:p w14:paraId="7EBD6158" w14:textId="77777777" w:rsidR="00EC6108" w:rsidRDefault="0028103D">
          <w:pPr>
            <w:pStyle w:val="TOC2"/>
            <w:rPr>
              <w:rFonts w:asciiTheme="minorHAnsi" w:eastAsiaTheme="minorEastAsia" w:hAnsiTheme="minorHAnsi" w:cstheme="minorBidi"/>
              <w:noProof/>
              <w:sz w:val="22"/>
            </w:rPr>
          </w:pPr>
          <w:r>
            <w:fldChar w:fldCharType="begin"/>
          </w:r>
          <w:r>
            <w:instrText xml:space="preserve"> TOC \o "1-3" \h \z \u </w:instrText>
          </w:r>
          <w:r w:rsidR="00FF15AE">
            <w:instrText>\f</w:instrText>
          </w:r>
          <w:r>
            <w:fldChar w:fldCharType="separate"/>
          </w:r>
          <w:hyperlink w:anchor="_Toc456106404" w:history="1">
            <w:r w:rsidR="00EC6108" w:rsidRPr="00985FD1">
              <w:rPr>
                <w:rStyle w:val="Hyperlink"/>
                <w:noProof/>
              </w:rPr>
              <w:t>Overview</w:t>
            </w:r>
            <w:r w:rsidR="00EC6108">
              <w:rPr>
                <w:noProof/>
                <w:webHidden/>
              </w:rPr>
              <w:tab/>
            </w:r>
            <w:r w:rsidR="00EC6108">
              <w:rPr>
                <w:noProof/>
                <w:webHidden/>
              </w:rPr>
              <w:fldChar w:fldCharType="begin"/>
            </w:r>
            <w:r w:rsidR="00EC6108">
              <w:rPr>
                <w:noProof/>
                <w:webHidden/>
              </w:rPr>
              <w:instrText xml:space="preserve"> PAGEREF _Toc456106404 \h </w:instrText>
            </w:r>
            <w:r w:rsidR="00EC6108">
              <w:rPr>
                <w:noProof/>
                <w:webHidden/>
              </w:rPr>
            </w:r>
            <w:r w:rsidR="00EC6108">
              <w:rPr>
                <w:noProof/>
                <w:webHidden/>
              </w:rPr>
              <w:fldChar w:fldCharType="separate"/>
            </w:r>
            <w:r w:rsidR="00EC6108">
              <w:rPr>
                <w:noProof/>
                <w:webHidden/>
              </w:rPr>
              <w:t>2</w:t>
            </w:r>
            <w:r w:rsidR="00EC6108">
              <w:rPr>
                <w:noProof/>
                <w:webHidden/>
              </w:rPr>
              <w:fldChar w:fldCharType="end"/>
            </w:r>
          </w:hyperlink>
        </w:p>
        <w:p w14:paraId="424C6DFF" w14:textId="77777777" w:rsidR="00EC6108" w:rsidRDefault="005473C4">
          <w:pPr>
            <w:pStyle w:val="TOC2"/>
            <w:rPr>
              <w:rFonts w:asciiTheme="minorHAnsi" w:eastAsiaTheme="minorEastAsia" w:hAnsiTheme="minorHAnsi" w:cstheme="minorBidi"/>
              <w:noProof/>
              <w:sz w:val="22"/>
            </w:rPr>
          </w:pPr>
          <w:hyperlink w:anchor="_Toc456106405" w:history="1">
            <w:r w:rsidR="00EC6108" w:rsidRPr="00985FD1">
              <w:rPr>
                <w:rStyle w:val="Hyperlink"/>
                <w:noProof/>
              </w:rPr>
              <w:t>Architecture</w:t>
            </w:r>
            <w:r w:rsidR="00EC6108">
              <w:rPr>
                <w:noProof/>
                <w:webHidden/>
              </w:rPr>
              <w:tab/>
            </w:r>
            <w:r w:rsidR="00EC6108">
              <w:rPr>
                <w:noProof/>
                <w:webHidden/>
              </w:rPr>
              <w:fldChar w:fldCharType="begin"/>
            </w:r>
            <w:r w:rsidR="00EC6108">
              <w:rPr>
                <w:noProof/>
                <w:webHidden/>
              </w:rPr>
              <w:instrText xml:space="preserve"> PAGEREF _Toc456106405 \h </w:instrText>
            </w:r>
            <w:r w:rsidR="00EC6108">
              <w:rPr>
                <w:noProof/>
                <w:webHidden/>
              </w:rPr>
            </w:r>
            <w:r w:rsidR="00EC6108">
              <w:rPr>
                <w:noProof/>
                <w:webHidden/>
              </w:rPr>
              <w:fldChar w:fldCharType="separate"/>
            </w:r>
            <w:r w:rsidR="00EC6108">
              <w:rPr>
                <w:noProof/>
                <w:webHidden/>
              </w:rPr>
              <w:t>3</w:t>
            </w:r>
            <w:r w:rsidR="00EC6108">
              <w:rPr>
                <w:noProof/>
                <w:webHidden/>
              </w:rPr>
              <w:fldChar w:fldCharType="end"/>
            </w:r>
          </w:hyperlink>
        </w:p>
        <w:p w14:paraId="0924A163" w14:textId="77777777" w:rsidR="00EC6108" w:rsidRDefault="005473C4">
          <w:pPr>
            <w:pStyle w:val="TOC2"/>
            <w:rPr>
              <w:rFonts w:asciiTheme="minorHAnsi" w:eastAsiaTheme="minorEastAsia" w:hAnsiTheme="minorHAnsi" w:cstheme="minorBidi"/>
              <w:noProof/>
              <w:sz w:val="22"/>
            </w:rPr>
          </w:pPr>
          <w:hyperlink w:anchor="_Toc456106406" w:history="1">
            <w:r w:rsidR="00EC6108" w:rsidRPr="00985FD1">
              <w:rPr>
                <w:rStyle w:val="Hyperlink"/>
                <w:noProof/>
              </w:rPr>
              <w:t>Prerequisites</w:t>
            </w:r>
            <w:r w:rsidR="00EC6108">
              <w:rPr>
                <w:noProof/>
                <w:webHidden/>
              </w:rPr>
              <w:tab/>
            </w:r>
            <w:r w:rsidR="00EC6108">
              <w:rPr>
                <w:noProof/>
                <w:webHidden/>
              </w:rPr>
              <w:fldChar w:fldCharType="begin"/>
            </w:r>
            <w:r w:rsidR="00EC6108">
              <w:rPr>
                <w:noProof/>
                <w:webHidden/>
              </w:rPr>
              <w:instrText xml:space="preserve"> PAGEREF _Toc456106406 \h </w:instrText>
            </w:r>
            <w:r w:rsidR="00EC6108">
              <w:rPr>
                <w:noProof/>
                <w:webHidden/>
              </w:rPr>
            </w:r>
            <w:r w:rsidR="00EC6108">
              <w:rPr>
                <w:noProof/>
                <w:webHidden/>
              </w:rPr>
              <w:fldChar w:fldCharType="separate"/>
            </w:r>
            <w:r w:rsidR="00EC6108">
              <w:rPr>
                <w:noProof/>
                <w:webHidden/>
              </w:rPr>
              <w:t>5</w:t>
            </w:r>
            <w:r w:rsidR="00EC6108">
              <w:rPr>
                <w:noProof/>
                <w:webHidden/>
              </w:rPr>
              <w:fldChar w:fldCharType="end"/>
            </w:r>
          </w:hyperlink>
        </w:p>
        <w:p w14:paraId="5D500CF5" w14:textId="77777777" w:rsidR="00EC6108" w:rsidRDefault="005473C4">
          <w:pPr>
            <w:pStyle w:val="TOC3"/>
            <w:rPr>
              <w:rFonts w:asciiTheme="minorHAnsi" w:eastAsiaTheme="minorEastAsia" w:hAnsiTheme="minorHAnsi" w:cstheme="minorBidi"/>
              <w:noProof/>
              <w:sz w:val="22"/>
            </w:rPr>
          </w:pPr>
          <w:hyperlink w:anchor="_Toc456106407" w:history="1">
            <w:r w:rsidR="00EC6108" w:rsidRPr="00985FD1">
              <w:rPr>
                <w:rStyle w:val="Hyperlink"/>
                <w:noProof/>
              </w:rPr>
              <w:t>Specialized Knowledge</w:t>
            </w:r>
            <w:r w:rsidR="00EC6108">
              <w:rPr>
                <w:noProof/>
                <w:webHidden/>
              </w:rPr>
              <w:tab/>
            </w:r>
            <w:r w:rsidR="00EC6108">
              <w:rPr>
                <w:noProof/>
                <w:webHidden/>
              </w:rPr>
              <w:fldChar w:fldCharType="begin"/>
            </w:r>
            <w:r w:rsidR="00EC6108">
              <w:rPr>
                <w:noProof/>
                <w:webHidden/>
              </w:rPr>
              <w:instrText xml:space="preserve"> PAGEREF _Toc456106407 \h </w:instrText>
            </w:r>
            <w:r w:rsidR="00EC6108">
              <w:rPr>
                <w:noProof/>
                <w:webHidden/>
              </w:rPr>
            </w:r>
            <w:r w:rsidR="00EC6108">
              <w:rPr>
                <w:noProof/>
                <w:webHidden/>
              </w:rPr>
              <w:fldChar w:fldCharType="separate"/>
            </w:r>
            <w:r w:rsidR="00EC6108">
              <w:rPr>
                <w:noProof/>
                <w:webHidden/>
              </w:rPr>
              <w:t>5</w:t>
            </w:r>
            <w:r w:rsidR="00EC6108">
              <w:rPr>
                <w:noProof/>
                <w:webHidden/>
              </w:rPr>
              <w:fldChar w:fldCharType="end"/>
            </w:r>
          </w:hyperlink>
        </w:p>
        <w:p w14:paraId="630E0378" w14:textId="77777777" w:rsidR="00EC6108" w:rsidRDefault="005473C4">
          <w:pPr>
            <w:pStyle w:val="TOC2"/>
            <w:rPr>
              <w:rFonts w:asciiTheme="minorHAnsi" w:eastAsiaTheme="minorEastAsia" w:hAnsiTheme="minorHAnsi" w:cstheme="minorBidi"/>
              <w:noProof/>
              <w:sz w:val="22"/>
            </w:rPr>
          </w:pPr>
          <w:hyperlink w:anchor="_Toc456106408" w:history="1">
            <w:r w:rsidR="00EC6108" w:rsidRPr="00985FD1">
              <w:rPr>
                <w:rStyle w:val="Hyperlink"/>
                <w:noProof/>
              </w:rPr>
              <w:t>Deployment Steps</w:t>
            </w:r>
            <w:r w:rsidR="00EC6108">
              <w:rPr>
                <w:noProof/>
                <w:webHidden/>
              </w:rPr>
              <w:tab/>
            </w:r>
            <w:r w:rsidR="00EC6108">
              <w:rPr>
                <w:noProof/>
                <w:webHidden/>
              </w:rPr>
              <w:fldChar w:fldCharType="begin"/>
            </w:r>
            <w:r w:rsidR="00EC6108">
              <w:rPr>
                <w:noProof/>
                <w:webHidden/>
              </w:rPr>
              <w:instrText xml:space="preserve"> PAGEREF _Toc456106408 \h </w:instrText>
            </w:r>
            <w:r w:rsidR="00EC6108">
              <w:rPr>
                <w:noProof/>
                <w:webHidden/>
              </w:rPr>
            </w:r>
            <w:r w:rsidR="00EC6108">
              <w:rPr>
                <w:noProof/>
                <w:webHidden/>
              </w:rPr>
              <w:fldChar w:fldCharType="separate"/>
            </w:r>
            <w:r w:rsidR="00EC6108">
              <w:rPr>
                <w:noProof/>
                <w:webHidden/>
              </w:rPr>
              <w:t>5</w:t>
            </w:r>
            <w:r w:rsidR="00EC6108">
              <w:rPr>
                <w:noProof/>
                <w:webHidden/>
              </w:rPr>
              <w:fldChar w:fldCharType="end"/>
            </w:r>
          </w:hyperlink>
        </w:p>
        <w:p w14:paraId="2BA80516" w14:textId="77777777" w:rsidR="00EC6108" w:rsidRDefault="005473C4">
          <w:pPr>
            <w:pStyle w:val="TOC3"/>
            <w:rPr>
              <w:rFonts w:asciiTheme="minorHAnsi" w:eastAsiaTheme="minorEastAsia" w:hAnsiTheme="minorHAnsi" w:cstheme="minorBidi"/>
              <w:noProof/>
              <w:sz w:val="22"/>
            </w:rPr>
          </w:pPr>
          <w:hyperlink w:anchor="_Toc456106409" w:history="1">
            <w:r w:rsidR="00EC6108" w:rsidRPr="00985FD1">
              <w:rPr>
                <w:rStyle w:val="Hyperlink"/>
                <w:noProof/>
              </w:rPr>
              <w:t>Step 1. Prepare an AWS Account</w:t>
            </w:r>
            <w:r w:rsidR="00EC6108">
              <w:rPr>
                <w:noProof/>
                <w:webHidden/>
              </w:rPr>
              <w:tab/>
            </w:r>
            <w:r w:rsidR="00EC6108">
              <w:rPr>
                <w:noProof/>
                <w:webHidden/>
              </w:rPr>
              <w:fldChar w:fldCharType="begin"/>
            </w:r>
            <w:r w:rsidR="00EC6108">
              <w:rPr>
                <w:noProof/>
                <w:webHidden/>
              </w:rPr>
              <w:instrText xml:space="preserve"> PAGEREF _Toc456106409 \h </w:instrText>
            </w:r>
            <w:r w:rsidR="00EC6108">
              <w:rPr>
                <w:noProof/>
                <w:webHidden/>
              </w:rPr>
            </w:r>
            <w:r w:rsidR="00EC6108">
              <w:rPr>
                <w:noProof/>
                <w:webHidden/>
              </w:rPr>
              <w:fldChar w:fldCharType="separate"/>
            </w:r>
            <w:r w:rsidR="00EC6108">
              <w:rPr>
                <w:noProof/>
                <w:webHidden/>
              </w:rPr>
              <w:t>5</w:t>
            </w:r>
            <w:r w:rsidR="00EC6108">
              <w:rPr>
                <w:noProof/>
                <w:webHidden/>
              </w:rPr>
              <w:fldChar w:fldCharType="end"/>
            </w:r>
          </w:hyperlink>
        </w:p>
        <w:p w14:paraId="67D7E572" w14:textId="77777777" w:rsidR="00EC6108" w:rsidRDefault="005473C4">
          <w:pPr>
            <w:pStyle w:val="TOC3"/>
            <w:rPr>
              <w:rFonts w:asciiTheme="minorHAnsi" w:eastAsiaTheme="minorEastAsia" w:hAnsiTheme="minorHAnsi" w:cstheme="minorBidi"/>
              <w:noProof/>
              <w:sz w:val="22"/>
            </w:rPr>
          </w:pPr>
          <w:hyperlink w:anchor="_Toc456106410" w:history="1">
            <w:r w:rsidR="00EC6108" w:rsidRPr="00985FD1">
              <w:rPr>
                <w:rStyle w:val="Hyperlink"/>
                <w:noProof/>
              </w:rPr>
              <w:t>Step 2. Launch the Quick Start</w:t>
            </w:r>
            <w:r w:rsidR="00EC6108">
              <w:rPr>
                <w:noProof/>
                <w:webHidden/>
              </w:rPr>
              <w:tab/>
            </w:r>
            <w:r w:rsidR="00EC6108">
              <w:rPr>
                <w:noProof/>
                <w:webHidden/>
              </w:rPr>
              <w:fldChar w:fldCharType="begin"/>
            </w:r>
            <w:r w:rsidR="00EC6108">
              <w:rPr>
                <w:noProof/>
                <w:webHidden/>
              </w:rPr>
              <w:instrText xml:space="preserve"> PAGEREF _Toc456106410 \h </w:instrText>
            </w:r>
            <w:r w:rsidR="00EC6108">
              <w:rPr>
                <w:noProof/>
                <w:webHidden/>
              </w:rPr>
            </w:r>
            <w:r w:rsidR="00EC6108">
              <w:rPr>
                <w:noProof/>
                <w:webHidden/>
              </w:rPr>
              <w:fldChar w:fldCharType="separate"/>
            </w:r>
            <w:r w:rsidR="00EC6108">
              <w:rPr>
                <w:noProof/>
                <w:webHidden/>
              </w:rPr>
              <w:t>6</w:t>
            </w:r>
            <w:r w:rsidR="00EC6108">
              <w:rPr>
                <w:noProof/>
                <w:webHidden/>
              </w:rPr>
              <w:fldChar w:fldCharType="end"/>
            </w:r>
          </w:hyperlink>
        </w:p>
        <w:p w14:paraId="608A390D" w14:textId="77777777" w:rsidR="00EC6108" w:rsidRDefault="005473C4">
          <w:pPr>
            <w:pStyle w:val="TOC3"/>
            <w:rPr>
              <w:rFonts w:asciiTheme="minorHAnsi" w:eastAsiaTheme="minorEastAsia" w:hAnsiTheme="minorHAnsi" w:cstheme="minorBidi"/>
              <w:noProof/>
              <w:sz w:val="22"/>
            </w:rPr>
          </w:pPr>
          <w:hyperlink w:anchor="_Toc456106411" w:history="1">
            <w:r w:rsidR="00EC6108" w:rsidRPr="00985FD1">
              <w:rPr>
                <w:rStyle w:val="Hyperlink"/>
                <w:noProof/>
              </w:rPr>
              <w:t>Step 3. Test the Deployment</w:t>
            </w:r>
            <w:r w:rsidR="00EC6108">
              <w:rPr>
                <w:noProof/>
                <w:webHidden/>
              </w:rPr>
              <w:tab/>
            </w:r>
            <w:r w:rsidR="00EC6108">
              <w:rPr>
                <w:noProof/>
                <w:webHidden/>
              </w:rPr>
              <w:fldChar w:fldCharType="begin"/>
            </w:r>
            <w:r w:rsidR="00EC6108">
              <w:rPr>
                <w:noProof/>
                <w:webHidden/>
              </w:rPr>
              <w:instrText xml:space="preserve"> PAGEREF _Toc456106411 \h </w:instrText>
            </w:r>
            <w:r w:rsidR="00EC6108">
              <w:rPr>
                <w:noProof/>
                <w:webHidden/>
              </w:rPr>
            </w:r>
            <w:r w:rsidR="00EC6108">
              <w:rPr>
                <w:noProof/>
                <w:webHidden/>
              </w:rPr>
              <w:fldChar w:fldCharType="separate"/>
            </w:r>
            <w:r w:rsidR="00EC6108">
              <w:rPr>
                <w:noProof/>
                <w:webHidden/>
              </w:rPr>
              <w:t>7</w:t>
            </w:r>
            <w:r w:rsidR="00EC6108">
              <w:rPr>
                <w:noProof/>
                <w:webHidden/>
              </w:rPr>
              <w:fldChar w:fldCharType="end"/>
            </w:r>
          </w:hyperlink>
        </w:p>
        <w:p w14:paraId="31BBA47B" w14:textId="77777777" w:rsidR="00EC6108" w:rsidRDefault="005473C4">
          <w:pPr>
            <w:pStyle w:val="TOC2"/>
            <w:rPr>
              <w:rFonts w:asciiTheme="minorHAnsi" w:eastAsiaTheme="minorEastAsia" w:hAnsiTheme="minorHAnsi" w:cstheme="minorBidi"/>
              <w:noProof/>
              <w:sz w:val="22"/>
            </w:rPr>
          </w:pPr>
          <w:hyperlink w:anchor="_Toc456106412" w:history="1">
            <w:r w:rsidR="00EC6108" w:rsidRPr="00985FD1">
              <w:rPr>
                <w:rStyle w:val="Hyperlink"/>
                <w:noProof/>
              </w:rPr>
              <w:t>FAQ</w:t>
            </w:r>
            <w:r w:rsidR="00EC6108">
              <w:rPr>
                <w:noProof/>
                <w:webHidden/>
              </w:rPr>
              <w:tab/>
            </w:r>
            <w:r w:rsidR="00EC6108">
              <w:rPr>
                <w:noProof/>
                <w:webHidden/>
              </w:rPr>
              <w:fldChar w:fldCharType="begin"/>
            </w:r>
            <w:r w:rsidR="00EC6108">
              <w:rPr>
                <w:noProof/>
                <w:webHidden/>
              </w:rPr>
              <w:instrText xml:space="preserve"> PAGEREF _Toc456106412 \h </w:instrText>
            </w:r>
            <w:r w:rsidR="00EC6108">
              <w:rPr>
                <w:noProof/>
                <w:webHidden/>
              </w:rPr>
            </w:r>
            <w:r w:rsidR="00EC6108">
              <w:rPr>
                <w:noProof/>
                <w:webHidden/>
              </w:rPr>
              <w:fldChar w:fldCharType="separate"/>
            </w:r>
            <w:r w:rsidR="00EC6108">
              <w:rPr>
                <w:noProof/>
                <w:webHidden/>
              </w:rPr>
              <w:t>10</w:t>
            </w:r>
            <w:r w:rsidR="00EC6108">
              <w:rPr>
                <w:noProof/>
                <w:webHidden/>
              </w:rPr>
              <w:fldChar w:fldCharType="end"/>
            </w:r>
          </w:hyperlink>
        </w:p>
        <w:p w14:paraId="06A1C6B9" w14:textId="77777777" w:rsidR="00EC6108" w:rsidRDefault="005473C4">
          <w:pPr>
            <w:pStyle w:val="TOC2"/>
            <w:rPr>
              <w:rFonts w:asciiTheme="minorHAnsi" w:eastAsiaTheme="minorEastAsia" w:hAnsiTheme="minorHAnsi" w:cstheme="minorBidi"/>
              <w:noProof/>
              <w:sz w:val="22"/>
            </w:rPr>
          </w:pPr>
          <w:hyperlink w:anchor="_Toc456106413" w:history="1">
            <w:r w:rsidR="00EC6108" w:rsidRPr="00985FD1">
              <w:rPr>
                <w:rStyle w:val="Hyperlink"/>
                <w:noProof/>
              </w:rPr>
              <w:t>Additional Resources</w:t>
            </w:r>
            <w:r w:rsidR="00EC6108">
              <w:rPr>
                <w:noProof/>
                <w:webHidden/>
              </w:rPr>
              <w:tab/>
            </w:r>
            <w:r w:rsidR="00EC6108">
              <w:rPr>
                <w:noProof/>
                <w:webHidden/>
              </w:rPr>
              <w:fldChar w:fldCharType="begin"/>
            </w:r>
            <w:r w:rsidR="00EC6108">
              <w:rPr>
                <w:noProof/>
                <w:webHidden/>
              </w:rPr>
              <w:instrText xml:space="preserve"> PAGEREF _Toc456106413 \h </w:instrText>
            </w:r>
            <w:r w:rsidR="00EC6108">
              <w:rPr>
                <w:noProof/>
                <w:webHidden/>
              </w:rPr>
            </w:r>
            <w:r w:rsidR="00EC6108">
              <w:rPr>
                <w:noProof/>
                <w:webHidden/>
              </w:rPr>
              <w:fldChar w:fldCharType="separate"/>
            </w:r>
            <w:r w:rsidR="00EC6108">
              <w:rPr>
                <w:noProof/>
                <w:webHidden/>
              </w:rPr>
              <w:t>10</w:t>
            </w:r>
            <w:r w:rsidR="00EC6108">
              <w:rPr>
                <w:noProof/>
                <w:webHidden/>
              </w:rPr>
              <w:fldChar w:fldCharType="end"/>
            </w:r>
          </w:hyperlink>
        </w:p>
        <w:p w14:paraId="075157FD" w14:textId="77777777" w:rsidR="00EC6108" w:rsidRDefault="005473C4">
          <w:pPr>
            <w:pStyle w:val="TOC2"/>
            <w:rPr>
              <w:rFonts w:asciiTheme="minorHAnsi" w:eastAsiaTheme="minorEastAsia" w:hAnsiTheme="minorHAnsi" w:cstheme="minorBidi"/>
              <w:noProof/>
              <w:sz w:val="22"/>
            </w:rPr>
          </w:pPr>
          <w:hyperlink w:anchor="_Toc456106414" w:history="1">
            <w:r w:rsidR="00EC6108" w:rsidRPr="00985FD1">
              <w:rPr>
                <w:rStyle w:val="Hyperlink"/>
                <w:noProof/>
              </w:rPr>
              <w:t>Send Us Feedback</w:t>
            </w:r>
            <w:r w:rsidR="00EC6108">
              <w:rPr>
                <w:noProof/>
                <w:webHidden/>
              </w:rPr>
              <w:tab/>
            </w:r>
            <w:r w:rsidR="00EC6108">
              <w:rPr>
                <w:noProof/>
                <w:webHidden/>
              </w:rPr>
              <w:fldChar w:fldCharType="begin"/>
            </w:r>
            <w:r w:rsidR="00EC6108">
              <w:rPr>
                <w:noProof/>
                <w:webHidden/>
              </w:rPr>
              <w:instrText xml:space="preserve"> PAGEREF _Toc456106414 \h </w:instrText>
            </w:r>
            <w:r w:rsidR="00EC6108">
              <w:rPr>
                <w:noProof/>
                <w:webHidden/>
              </w:rPr>
            </w:r>
            <w:r w:rsidR="00EC6108">
              <w:rPr>
                <w:noProof/>
                <w:webHidden/>
              </w:rPr>
              <w:fldChar w:fldCharType="separate"/>
            </w:r>
            <w:r w:rsidR="00EC6108">
              <w:rPr>
                <w:noProof/>
                <w:webHidden/>
              </w:rPr>
              <w:t>11</w:t>
            </w:r>
            <w:r w:rsidR="00EC6108">
              <w:rPr>
                <w:noProof/>
                <w:webHidden/>
              </w:rPr>
              <w:fldChar w:fldCharType="end"/>
            </w:r>
          </w:hyperlink>
        </w:p>
        <w:p w14:paraId="37303EE0" w14:textId="77777777" w:rsidR="00B844A0" w:rsidRDefault="0028103D" w:rsidP="00B844A0">
          <w:pPr>
            <w:spacing w:after="100"/>
            <w:rPr>
              <w:noProof/>
            </w:rPr>
          </w:pPr>
          <w:r>
            <w:rPr>
              <w:b/>
              <w:bCs/>
              <w:noProof/>
            </w:rPr>
            <w:fldChar w:fldCharType="end"/>
          </w:r>
        </w:p>
      </w:sdtContent>
    </w:sdt>
    <w:p w14:paraId="45745597" w14:textId="479EEE7E" w:rsidR="00BC4504" w:rsidRDefault="00BC4504" w:rsidP="00B844A0">
      <w:pPr>
        <w:spacing w:after="100"/>
        <w:rPr>
          <w:rFonts w:ascii="Arial" w:eastAsiaTheme="majorEastAsia" w:hAnsi="Arial" w:cstheme="majorBidi"/>
          <w:bCs/>
          <w:color w:val="FAA634"/>
          <w:sz w:val="36"/>
          <w:szCs w:val="26"/>
        </w:rPr>
      </w:pPr>
      <w:r>
        <w:br w:type="page"/>
      </w:r>
    </w:p>
    <w:p w14:paraId="31F6EA1C" w14:textId="523B3BDC" w:rsidR="00DF5434" w:rsidRDefault="00DF5434" w:rsidP="004B23C9">
      <w:pPr>
        <w:pStyle w:val="Heading2"/>
        <w:spacing w:after="100"/>
      </w:pPr>
      <w:bookmarkStart w:id="2" w:name="_Toc456106404"/>
      <w:r>
        <w:lastRenderedPageBreak/>
        <w:t>Overview</w:t>
      </w:r>
      <w:bookmarkEnd w:id="2"/>
    </w:p>
    <w:p w14:paraId="0169D487" w14:textId="61F7E32F" w:rsidR="004B23C9" w:rsidRDefault="004B23C9" w:rsidP="00FB3C7A">
      <w:pPr>
        <w:pStyle w:val="Body"/>
      </w:pPr>
      <w:r>
        <w:t xml:space="preserve">This Quick Start reference deployment guide provides step-by-step instructions for deploying </w:t>
      </w:r>
      <w:r w:rsidR="00714899">
        <w:t xml:space="preserve">Spinnaker, which is a continuous deployment tool from </w:t>
      </w:r>
      <w:hyperlink r:id="rId13" w:history="1">
        <w:r w:rsidR="00065B52" w:rsidRPr="00A25168">
          <w:rPr>
            <w:rStyle w:val="Hyperlink"/>
          </w:rPr>
          <w:t>Netflix Open Source Software</w:t>
        </w:r>
      </w:hyperlink>
      <w:r w:rsidR="00714899">
        <w:t>,</w:t>
      </w:r>
      <w:r w:rsidR="00065B52">
        <w:t xml:space="preserve"> </w:t>
      </w:r>
      <w:r w:rsidR="00714899">
        <w:rPr>
          <w:rStyle w:val="CommentReference"/>
          <w:rFonts w:cs="Times New Roman"/>
          <w:color w:val="212120"/>
        </w:rPr>
        <w:commentReference w:id="3"/>
      </w:r>
      <w:r>
        <w:t xml:space="preserve">on the Amazon Web Services (AWS) cloud. </w:t>
      </w:r>
      <w:hyperlink r:id="rId14" w:history="1">
        <w:r w:rsidRPr="007B0C65">
          <w:rPr>
            <w:rStyle w:val="Hyperlink"/>
            <w:rFonts w:cs="Helvetica"/>
          </w:rPr>
          <w:t>Quick Starts</w:t>
        </w:r>
      </w:hyperlink>
      <w:r w:rsidRPr="00E06149">
        <w:rPr>
          <w:rFonts w:cs="Helvetica"/>
          <w:color w:val="333333"/>
        </w:rPr>
        <w:t xml:space="preserve"> are automated reference deployments </w:t>
      </w:r>
      <w:r>
        <w:rPr>
          <w:rFonts w:cs="Helvetica"/>
          <w:color w:val="333333"/>
        </w:rPr>
        <w:t xml:space="preserve">that use AWS </w:t>
      </w:r>
      <w:proofErr w:type="spellStart"/>
      <w:r>
        <w:rPr>
          <w:rFonts w:cs="Helvetica"/>
          <w:color w:val="333333"/>
        </w:rPr>
        <w:t>CloudFormation</w:t>
      </w:r>
      <w:proofErr w:type="spellEnd"/>
      <w:r>
        <w:rPr>
          <w:rFonts w:cs="Helvetica"/>
          <w:color w:val="333333"/>
        </w:rPr>
        <w:t xml:space="preserve"> templates to launch, configure, and run</w:t>
      </w:r>
      <w:r w:rsidRPr="00E06149">
        <w:rPr>
          <w:rFonts w:cs="Helvetica"/>
          <w:color w:val="333333"/>
        </w:rPr>
        <w:t xml:space="preserve"> the AWS compute, network, storage, and other services required to deploy a specific workload on AWS.</w:t>
      </w:r>
      <w:r>
        <w:rPr>
          <w:rFonts w:cs="Helvetica"/>
          <w:color w:val="333333"/>
        </w:rPr>
        <w:t xml:space="preserve"> </w:t>
      </w:r>
    </w:p>
    <w:p w14:paraId="4EB1B632" w14:textId="77777777" w:rsidR="003C1C69" w:rsidRPr="00065B52" w:rsidRDefault="003C1C69" w:rsidP="003C1C69">
      <w:pPr>
        <w:rPr>
          <w:rFonts w:cs="Helvetica"/>
          <w:color w:val="333333"/>
        </w:rPr>
      </w:pPr>
      <w:r>
        <w:rPr>
          <w:rFonts w:cs="Helvetica"/>
          <w:color w:val="333333"/>
        </w:rPr>
        <w:t xml:space="preserve">This Quick Start is </w:t>
      </w:r>
      <w:r w:rsidRPr="00065B52">
        <w:rPr>
          <w:rFonts w:cs="Helvetica"/>
          <w:color w:val="333333"/>
        </w:rPr>
        <w:t xml:space="preserve">for IT infrastructure architects, administrators, and DevOps professionals who are planning to implement </w:t>
      </w:r>
      <w:r>
        <w:rPr>
          <w:rFonts w:cs="Helvetica"/>
          <w:color w:val="333333"/>
        </w:rPr>
        <w:t>Spinnaker</w:t>
      </w:r>
      <w:r w:rsidRPr="00065B52">
        <w:rPr>
          <w:rFonts w:cs="Helvetica"/>
          <w:color w:val="333333"/>
        </w:rPr>
        <w:t xml:space="preserve"> to </w:t>
      </w:r>
      <w:commentRangeStart w:id="4"/>
      <w:commentRangeStart w:id="5"/>
      <w:r w:rsidRPr="00065B52">
        <w:rPr>
          <w:rFonts w:cs="Helvetica"/>
          <w:color w:val="333333"/>
        </w:rPr>
        <w:t>manage their AWS compute resources</w:t>
      </w:r>
      <w:commentRangeEnd w:id="4"/>
      <w:r>
        <w:rPr>
          <w:rStyle w:val="CommentReference"/>
        </w:rPr>
        <w:commentReference w:id="4"/>
      </w:r>
      <w:commentRangeEnd w:id="5"/>
      <w:r w:rsidR="00B844A0">
        <w:rPr>
          <w:rStyle w:val="CommentReference"/>
        </w:rPr>
        <w:commentReference w:id="5"/>
      </w:r>
      <w:r w:rsidRPr="00065B52">
        <w:rPr>
          <w:rFonts w:cs="Helvetica"/>
          <w:color w:val="333333"/>
        </w:rPr>
        <w:t>.</w:t>
      </w:r>
    </w:p>
    <w:p w14:paraId="2A3DD85B" w14:textId="31FEF1E4" w:rsidR="00F80D3A" w:rsidRDefault="001412E2" w:rsidP="00FB3C7A">
      <w:pPr>
        <w:pStyle w:val="Body"/>
        <w:rPr>
          <w:color w:val="auto"/>
          <w:kern w:val="0"/>
        </w:rPr>
      </w:pPr>
      <w:r w:rsidRPr="00FB3C7A">
        <w:rPr>
          <w:color w:val="auto"/>
          <w:kern w:val="0"/>
        </w:rPr>
        <w:t>Spinnaker is use</w:t>
      </w:r>
      <w:r w:rsidR="00714899">
        <w:rPr>
          <w:color w:val="auto"/>
          <w:kern w:val="0"/>
        </w:rPr>
        <w:t>d</w:t>
      </w:r>
      <w:r w:rsidRPr="00FB3C7A">
        <w:rPr>
          <w:color w:val="auto"/>
          <w:kern w:val="0"/>
        </w:rPr>
        <w:t xml:space="preserve"> as a continuous delivery platform for releasing software changes</w:t>
      </w:r>
      <w:r w:rsidR="00B844A0">
        <w:rPr>
          <w:color w:val="auto"/>
          <w:kern w:val="0"/>
        </w:rPr>
        <w:t>.</w:t>
      </w:r>
      <w:r w:rsidRPr="00FB3C7A">
        <w:rPr>
          <w:color w:val="auto"/>
          <w:kern w:val="0"/>
        </w:rPr>
        <w:t xml:space="preserve"> </w:t>
      </w:r>
      <w:r w:rsidR="00F80D3A">
        <w:rPr>
          <w:color w:val="auto"/>
          <w:kern w:val="0"/>
        </w:rPr>
        <w:t>The continuous</w:t>
      </w:r>
      <w:r w:rsidR="00F80D3A" w:rsidRPr="00FB3C7A">
        <w:rPr>
          <w:color w:val="auto"/>
          <w:kern w:val="0"/>
        </w:rPr>
        <w:t xml:space="preserve"> delivery process begin</w:t>
      </w:r>
      <w:r w:rsidR="00F80D3A">
        <w:rPr>
          <w:color w:val="auto"/>
          <w:kern w:val="0"/>
        </w:rPr>
        <w:t>s</w:t>
      </w:r>
      <w:r w:rsidR="00F80D3A" w:rsidRPr="00FB3C7A">
        <w:rPr>
          <w:color w:val="auto"/>
          <w:kern w:val="0"/>
        </w:rPr>
        <w:t xml:space="preserve"> with the creation of </w:t>
      </w:r>
      <w:r w:rsidR="00F80D3A">
        <w:rPr>
          <w:color w:val="auto"/>
          <w:kern w:val="0"/>
        </w:rPr>
        <w:t>a</w:t>
      </w:r>
      <w:r w:rsidR="00F80D3A" w:rsidRPr="00FB3C7A">
        <w:rPr>
          <w:color w:val="auto"/>
          <w:kern w:val="0"/>
        </w:rPr>
        <w:t xml:space="preserve"> deployable asset (such as a machine image, </w:t>
      </w:r>
      <w:r w:rsidR="00F80D3A">
        <w:rPr>
          <w:color w:val="auto"/>
          <w:kern w:val="0"/>
        </w:rPr>
        <w:t xml:space="preserve">a </w:t>
      </w:r>
      <w:r w:rsidR="00F80D3A" w:rsidRPr="00FB3C7A">
        <w:rPr>
          <w:color w:val="auto"/>
          <w:kern w:val="0"/>
        </w:rPr>
        <w:t xml:space="preserve">Jar file, or </w:t>
      </w:r>
      <w:r w:rsidR="00F80D3A">
        <w:rPr>
          <w:color w:val="auto"/>
          <w:kern w:val="0"/>
        </w:rPr>
        <w:t xml:space="preserve">a </w:t>
      </w:r>
      <w:r w:rsidR="00F80D3A" w:rsidRPr="00FB3C7A">
        <w:rPr>
          <w:color w:val="auto"/>
          <w:kern w:val="0"/>
        </w:rPr>
        <w:t>Docker image) and end</w:t>
      </w:r>
      <w:r w:rsidR="00F80D3A">
        <w:rPr>
          <w:color w:val="auto"/>
          <w:kern w:val="0"/>
        </w:rPr>
        <w:t>s</w:t>
      </w:r>
      <w:r w:rsidR="00F80D3A" w:rsidRPr="00FB3C7A">
        <w:rPr>
          <w:color w:val="auto"/>
          <w:kern w:val="0"/>
        </w:rPr>
        <w:t xml:space="preserve"> with a deployment</w:t>
      </w:r>
      <w:r w:rsidR="00F80D3A">
        <w:rPr>
          <w:color w:val="auto"/>
          <w:kern w:val="0"/>
        </w:rPr>
        <w:t xml:space="preserve"> to the cloud</w:t>
      </w:r>
      <w:r w:rsidR="00F80D3A" w:rsidRPr="00FB3C7A">
        <w:rPr>
          <w:color w:val="auto"/>
          <w:kern w:val="0"/>
        </w:rPr>
        <w:t>.</w:t>
      </w:r>
      <w:r w:rsidR="00F80D3A">
        <w:rPr>
          <w:color w:val="auto"/>
          <w:kern w:val="0"/>
        </w:rPr>
        <w:t xml:space="preserve"> </w:t>
      </w:r>
    </w:p>
    <w:p w14:paraId="46751213" w14:textId="1CB27798" w:rsidR="00032961" w:rsidRDefault="00F80D3A" w:rsidP="00FB3C7A">
      <w:pPr>
        <w:pStyle w:val="Body"/>
        <w:rPr>
          <w:color w:val="auto"/>
          <w:kern w:val="0"/>
        </w:rPr>
      </w:pPr>
      <w:r>
        <w:rPr>
          <w:color w:val="auto"/>
          <w:kern w:val="0"/>
        </w:rPr>
        <w:t>Spinnaker</w:t>
      </w:r>
      <w:r w:rsidR="001412E2" w:rsidRPr="00FB3C7A">
        <w:rPr>
          <w:color w:val="auto"/>
          <w:kern w:val="0"/>
        </w:rPr>
        <w:t xml:space="preserve"> provides two sets of features: </w:t>
      </w:r>
    </w:p>
    <w:p w14:paraId="708FACF0" w14:textId="05A2BFE3" w:rsidR="00032961" w:rsidRDefault="00F80D3A" w:rsidP="00F80D3A">
      <w:pPr>
        <w:pStyle w:val="ListBullet"/>
      </w:pPr>
      <w:r>
        <w:t>C</w:t>
      </w:r>
      <w:r w:rsidR="001412E2" w:rsidRPr="00FB3C7A">
        <w:t>luster management</w:t>
      </w:r>
      <w:r w:rsidR="00032961">
        <w:t xml:space="preserve">, to </w:t>
      </w:r>
      <w:r>
        <w:t>configure, delete, disable, and deploy</w:t>
      </w:r>
      <w:r w:rsidR="00032961">
        <w:t xml:space="preserve"> </w:t>
      </w:r>
      <w:r w:rsidR="00C75624">
        <w:t xml:space="preserve">cloud </w:t>
      </w:r>
      <w:r w:rsidR="00032961">
        <w:t>resources like server groups, security groups, and load balancers</w:t>
      </w:r>
      <w:r w:rsidR="00C75624">
        <w:t>, using strategies like blue/green deployments</w:t>
      </w:r>
      <w:r w:rsidR="00032961">
        <w:t>.</w:t>
      </w:r>
    </w:p>
    <w:p w14:paraId="50EC2EE3" w14:textId="1C928BFA" w:rsidR="00032961" w:rsidRDefault="00F80D3A" w:rsidP="00F80D3A">
      <w:pPr>
        <w:pStyle w:val="ListBullet"/>
      </w:pPr>
      <w:r>
        <w:t>D</w:t>
      </w:r>
      <w:r w:rsidR="001412E2" w:rsidRPr="00FB3C7A">
        <w:t>eployment management</w:t>
      </w:r>
      <w:r w:rsidR="00032961">
        <w:t xml:space="preserve">, to create and manage continuous delivery </w:t>
      </w:r>
      <w:r>
        <w:t>workflows</w:t>
      </w:r>
      <w:r w:rsidR="00032961">
        <w:t xml:space="preserve"> called </w:t>
      </w:r>
      <w:r w:rsidR="00032961" w:rsidRPr="00F80D3A">
        <w:rPr>
          <w:i/>
        </w:rPr>
        <w:t>pipelines</w:t>
      </w:r>
      <w:r w:rsidR="001412E2" w:rsidRPr="00FB3C7A">
        <w:t xml:space="preserve">. </w:t>
      </w:r>
    </w:p>
    <w:p w14:paraId="7DA6488F" w14:textId="5FF705C7" w:rsidR="001412E2" w:rsidRPr="00FB3C7A" w:rsidRDefault="001412E2" w:rsidP="00FB3C7A">
      <w:pPr>
        <w:pStyle w:val="Body"/>
        <w:rPr>
          <w:color w:val="auto"/>
          <w:kern w:val="0"/>
        </w:rPr>
      </w:pPr>
      <w:r w:rsidRPr="00FB3C7A">
        <w:rPr>
          <w:color w:val="auto"/>
          <w:kern w:val="0"/>
        </w:rPr>
        <w:t xml:space="preserve">Pipelines </w:t>
      </w:r>
      <w:r w:rsidR="00F80D3A">
        <w:rPr>
          <w:color w:val="auto"/>
          <w:kern w:val="0"/>
        </w:rPr>
        <w:t>are configurable</w:t>
      </w:r>
      <w:r w:rsidR="0050682B">
        <w:rPr>
          <w:color w:val="auto"/>
          <w:kern w:val="0"/>
        </w:rPr>
        <w:t>, reusable</w:t>
      </w:r>
      <w:r w:rsidR="00F80D3A">
        <w:rPr>
          <w:color w:val="auto"/>
          <w:kern w:val="0"/>
        </w:rPr>
        <w:t xml:space="preserve"> processes that </w:t>
      </w:r>
      <w:r w:rsidRPr="00FB3C7A">
        <w:rPr>
          <w:color w:val="auto"/>
          <w:kern w:val="0"/>
        </w:rPr>
        <w:t xml:space="preserve">can be triggered by the completion of a Jenkins </w:t>
      </w:r>
      <w:r w:rsidR="00C5351E">
        <w:rPr>
          <w:color w:val="auto"/>
          <w:kern w:val="0"/>
        </w:rPr>
        <w:t>j</w:t>
      </w:r>
      <w:r w:rsidRPr="00FB3C7A">
        <w:rPr>
          <w:color w:val="auto"/>
          <w:kern w:val="0"/>
        </w:rPr>
        <w:t xml:space="preserve">ob, </w:t>
      </w:r>
      <w:r w:rsidR="00C5351E">
        <w:rPr>
          <w:color w:val="auto"/>
          <w:kern w:val="0"/>
        </w:rPr>
        <w:t>by</w:t>
      </w:r>
      <w:r w:rsidRPr="00FB3C7A">
        <w:rPr>
          <w:color w:val="auto"/>
          <w:kern w:val="0"/>
        </w:rPr>
        <w:t xml:space="preserve"> a </w:t>
      </w:r>
      <w:r w:rsidR="00C5351E">
        <w:rPr>
          <w:color w:val="auto"/>
          <w:kern w:val="0"/>
        </w:rPr>
        <w:t>CRON</w:t>
      </w:r>
      <w:r w:rsidR="00C5351E" w:rsidRPr="00FB3C7A">
        <w:rPr>
          <w:color w:val="auto"/>
          <w:kern w:val="0"/>
        </w:rPr>
        <w:t xml:space="preserve"> </w:t>
      </w:r>
      <w:r w:rsidRPr="00FB3C7A">
        <w:rPr>
          <w:color w:val="auto"/>
          <w:kern w:val="0"/>
        </w:rPr>
        <w:t xml:space="preserve">expression, or even </w:t>
      </w:r>
      <w:r w:rsidR="00C5351E">
        <w:rPr>
          <w:color w:val="auto"/>
          <w:kern w:val="0"/>
        </w:rPr>
        <w:t>by</w:t>
      </w:r>
      <w:r w:rsidR="00C5351E" w:rsidRPr="00FB3C7A">
        <w:rPr>
          <w:color w:val="auto"/>
          <w:kern w:val="0"/>
        </w:rPr>
        <w:t xml:space="preserve"> </w:t>
      </w:r>
      <w:r w:rsidR="00C5351E">
        <w:rPr>
          <w:color w:val="auto"/>
          <w:kern w:val="0"/>
        </w:rPr>
        <w:t>an</w:t>
      </w:r>
      <w:r w:rsidRPr="00FB3C7A">
        <w:rPr>
          <w:color w:val="auto"/>
          <w:kern w:val="0"/>
        </w:rPr>
        <w:t xml:space="preserve">other pipeline. </w:t>
      </w:r>
      <w:r w:rsidR="00C5351E">
        <w:rPr>
          <w:color w:val="auto"/>
          <w:kern w:val="0"/>
        </w:rPr>
        <w:t xml:space="preserve">Pipelines consist of </w:t>
      </w:r>
      <w:r w:rsidR="00C5351E" w:rsidRPr="00F80D3A">
        <w:rPr>
          <w:i/>
          <w:color w:val="auto"/>
          <w:kern w:val="0"/>
        </w:rPr>
        <w:t>stages</w:t>
      </w:r>
      <w:r w:rsidR="00C5351E">
        <w:rPr>
          <w:color w:val="auto"/>
          <w:kern w:val="0"/>
        </w:rPr>
        <w:t xml:space="preserve">, which are </w:t>
      </w:r>
      <w:r w:rsidR="00F80D3A">
        <w:rPr>
          <w:color w:val="auto"/>
          <w:kern w:val="0"/>
        </w:rPr>
        <w:t>operations</w:t>
      </w:r>
      <w:r w:rsidR="0050682B">
        <w:rPr>
          <w:color w:val="auto"/>
          <w:kern w:val="0"/>
        </w:rPr>
        <w:t xml:space="preserve"> or phases in the continuous delivery process</w:t>
      </w:r>
      <w:r w:rsidR="00F80D3A">
        <w:rPr>
          <w:color w:val="auto"/>
          <w:kern w:val="0"/>
        </w:rPr>
        <w:t xml:space="preserve">. </w:t>
      </w:r>
      <w:r w:rsidRPr="00FB3C7A">
        <w:rPr>
          <w:color w:val="auto"/>
          <w:kern w:val="0"/>
        </w:rPr>
        <w:t>Spinnaker comes with a number of stages, such as baking a machine image, deploying</w:t>
      </w:r>
      <w:r w:rsidR="00C5351E">
        <w:rPr>
          <w:color w:val="auto"/>
          <w:kern w:val="0"/>
        </w:rPr>
        <w:t xml:space="preserve"> an image</w:t>
      </w:r>
      <w:r w:rsidRPr="00FB3C7A">
        <w:rPr>
          <w:color w:val="auto"/>
          <w:kern w:val="0"/>
        </w:rPr>
        <w:t xml:space="preserve">, running a Jenkins </w:t>
      </w:r>
      <w:r w:rsidR="00C5351E">
        <w:rPr>
          <w:color w:val="auto"/>
          <w:kern w:val="0"/>
        </w:rPr>
        <w:t>j</w:t>
      </w:r>
      <w:r w:rsidRPr="00FB3C7A">
        <w:rPr>
          <w:color w:val="auto"/>
          <w:kern w:val="0"/>
        </w:rPr>
        <w:t xml:space="preserve">ob, or </w:t>
      </w:r>
      <w:r w:rsidR="00C5351E">
        <w:rPr>
          <w:color w:val="auto"/>
          <w:kern w:val="0"/>
        </w:rPr>
        <w:t>waiting for user approval</w:t>
      </w:r>
      <w:r w:rsidRPr="00FB3C7A">
        <w:rPr>
          <w:color w:val="auto"/>
          <w:kern w:val="0"/>
        </w:rPr>
        <w:t>. Pipeline stages can be run in parallel or serially. </w:t>
      </w:r>
      <w:r w:rsidR="00C5351E">
        <w:rPr>
          <w:color w:val="auto"/>
          <w:kern w:val="0"/>
        </w:rPr>
        <w:t>For m</w:t>
      </w:r>
      <w:r w:rsidR="00B27960">
        <w:rPr>
          <w:color w:val="auto"/>
          <w:kern w:val="0"/>
        </w:rPr>
        <w:t xml:space="preserve">ore information on </w:t>
      </w:r>
      <w:r w:rsidR="002F301D">
        <w:rPr>
          <w:color w:val="auto"/>
          <w:kern w:val="0"/>
        </w:rPr>
        <w:t xml:space="preserve">built-in </w:t>
      </w:r>
      <w:r w:rsidR="00B27960">
        <w:rPr>
          <w:color w:val="auto"/>
          <w:kern w:val="0"/>
        </w:rPr>
        <w:t>stages</w:t>
      </w:r>
      <w:r w:rsidR="003C1C69">
        <w:rPr>
          <w:color w:val="auto"/>
          <w:kern w:val="0"/>
        </w:rPr>
        <w:t>,</w:t>
      </w:r>
      <w:r w:rsidR="002F301D">
        <w:rPr>
          <w:color w:val="auto"/>
          <w:kern w:val="0"/>
        </w:rPr>
        <w:t xml:space="preserve"> see</w:t>
      </w:r>
      <w:r w:rsidR="00C5351E">
        <w:rPr>
          <w:color w:val="auto"/>
          <w:kern w:val="0"/>
        </w:rPr>
        <w:t xml:space="preserve"> the</w:t>
      </w:r>
      <w:r w:rsidR="002F301D">
        <w:rPr>
          <w:color w:val="auto"/>
          <w:kern w:val="0"/>
        </w:rPr>
        <w:t xml:space="preserve"> </w:t>
      </w:r>
      <w:hyperlink r:id="rId15" w:anchor="section-deployment-management" w:history="1">
        <w:r w:rsidR="00C5351E">
          <w:rPr>
            <w:rStyle w:val="Hyperlink"/>
            <w:kern w:val="0"/>
          </w:rPr>
          <w:t>Spinnaker overview</w:t>
        </w:r>
      </w:hyperlink>
      <w:r w:rsidR="002F301D">
        <w:rPr>
          <w:color w:val="auto"/>
          <w:kern w:val="0"/>
        </w:rPr>
        <w:t>.</w:t>
      </w:r>
    </w:p>
    <w:p w14:paraId="2282C77E" w14:textId="77777777" w:rsidR="001412E2" w:rsidRDefault="001412E2" w:rsidP="001412E2">
      <w:pPr>
        <w:spacing w:after="0" w:line="240" w:lineRule="auto"/>
        <w:rPr>
          <w:rFonts w:ascii="Times New Roman" w:hAnsi="Times New Roman"/>
          <w:color w:val="auto"/>
          <w:kern w:val="0"/>
        </w:rPr>
      </w:pPr>
    </w:p>
    <w:p w14:paraId="3912DD35" w14:textId="42337399" w:rsidR="0062106B" w:rsidRDefault="00527BE1" w:rsidP="00A25168">
      <w:pPr>
        <w:pStyle w:val="Caption"/>
      </w:pPr>
      <w:r w:rsidRPr="00527BE1">
        <w:rPr>
          <w:noProof/>
        </w:rPr>
        <w:lastRenderedPageBreak/>
        <w:drawing>
          <wp:inline distT="0" distB="0" distL="0" distR="0" wp14:anchorId="4AE68A3A" wp14:editId="0E307207">
            <wp:extent cx="6172079" cy="236937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3323" b="12773"/>
                    <a:stretch/>
                  </pic:blipFill>
                  <pic:spPr bwMode="auto">
                    <a:xfrm>
                      <a:off x="0" y="0"/>
                      <a:ext cx="6172200" cy="2369422"/>
                    </a:xfrm>
                    <a:prstGeom prst="rect">
                      <a:avLst/>
                    </a:prstGeom>
                    <a:ln>
                      <a:noFill/>
                    </a:ln>
                    <a:extLst>
                      <a:ext uri="{53640926-AAD7-44D8-BBD7-CCE9431645EC}">
                        <a14:shadowObscured xmlns:a14="http://schemas.microsoft.com/office/drawing/2010/main"/>
                      </a:ext>
                    </a:extLst>
                  </pic:spPr>
                </pic:pic>
              </a:graphicData>
            </a:graphic>
          </wp:inline>
        </w:drawing>
      </w:r>
    </w:p>
    <w:p w14:paraId="260CFD53" w14:textId="1128F7D1" w:rsidR="00A25168" w:rsidRPr="00A25168" w:rsidRDefault="00A25168" w:rsidP="00A25168">
      <w:pPr>
        <w:pStyle w:val="Caption"/>
      </w:pPr>
      <w:r w:rsidRPr="00A25168">
        <w:t xml:space="preserve">Figure 1: </w:t>
      </w:r>
      <w:r>
        <w:t xml:space="preserve">Deployment management with </w:t>
      </w:r>
      <w:r w:rsidRPr="00A25168">
        <w:t>Spinnaker</w:t>
      </w:r>
      <w:r>
        <w:rPr>
          <w:rStyle w:val="CommentReference"/>
          <w:rFonts w:eastAsia="Times New Roman"/>
          <w:b w:val="0"/>
          <w:bCs w:val="0"/>
          <w:color w:val="212120"/>
          <w:kern w:val="28"/>
        </w:rPr>
        <w:commentReference w:id="6"/>
      </w:r>
      <w:r w:rsidR="00B844A0">
        <w:rPr>
          <w:rStyle w:val="CommentReference"/>
          <w:rFonts w:eastAsia="Times New Roman"/>
          <w:b w:val="0"/>
          <w:bCs w:val="0"/>
          <w:color w:val="212120"/>
          <w:kern w:val="28"/>
        </w:rPr>
        <w:commentReference w:id="7"/>
      </w:r>
    </w:p>
    <w:p w14:paraId="7F714FE4" w14:textId="77777777" w:rsidR="0062106B" w:rsidRDefault="0062106B" w:rsidP="001412E2">
      <w:pPr>
        <w:spacing w:after="0" w:line="240" w:lineRule="auto"/>
        <w:rPr>
          <w:rFonts w:ascii="Times New Roman" w:hAnsi="Times New Roman"/>
          <w:color w:val="auto"/>
          <w:kern w:val="0"/>
        </w:rPr>
      </w:pPr>
    </w:p>
    <w:p w14:paraId="0C6B7333" w14:textId="6118EB18" w:rsidR="004B23C9" w:rsidRPr="004B23C9" w:rsidRDefault="004B23C9" w:rsidP="003C1C69">
      <w:pPr>
        <w:spacing w:after="400"/>
      </w:pPr>
      <w:r>
        <w:rPr>
          <w:rFonts w:cs="Helvetica"/>
          <w:color w:val="333333"/>
        </w:rPr>
        <w:t xml:space="preserve">An expanded version of this deployment guide with detailed instructions and screen illustrations is available on the </w:t>
      </w:r>
      <w:hyperlink r:id="rId17" w:history="1">
        <w:r w:rsidR="003C1C69" w:rsidRPr="003C1C69">
          <w:rPr>
            <w:rStyle w:val="Hyperlink"/>
            <w:rFonts w:cs="Helvetica"/>
          </w:rPr>
          <w:t>Spinnaker website</w:t>
        </w:r>
      </w:hyperlink>
      <w:commentRangeStart w:id="8"/>
      <w:commentRangeStart w:id="9"/>
      <w:r>
        <w:rPr>
          <w:rFonts w:cs="Helvetica"/>
          <w:color w:val="333333"/>
        </w:rPr>
        <w:t xml:space="preserve">. </w:t>
      </w:r>
      <w:commentRangeEnd w:id="8"/>
      <w:r>
        <w:rPr>
          <w:rStyle w:val="CommentReference"/>
        </w:rPr>
        <w:commentReference w:id="8"/>
      </w:r>
      <w:commentRangeEnd w:id="9"/>
      <w:r w:rsidR="00B844A0">
        <w:rPr>
          <w:rStyle w:val="CommentReference"/>
        </w:rPr>
        <w:commentReference w:id="9"/>
      </w:r>
    </w:p>
    <w:p w14:paraId="14D61D6A" w14:textId="08413FCC" w:rsidR="00487A30" w:rsidRPr="006D45F3" w:rsidRDefault="00CE654D" w:rsidP="008F367B">
      <w:pPr>
        <w:pStyle w:val="Heading2"/>
      </w:pPr>
      <w:bookmarkStart w:id="10" w:name="_Toc456106405"/>
      <w:r w:rsidRPr="006D45F3">
        <w:t>Architecture</w:t>
      </w:r>
      <w:bookmarkEnd w:id="10"/>
    </w:p>
    <w:p w14:paraId="75332CD8" w14:textId="2EABD836" w:rsidR="00487A30" w:rsidRDefault="00CE654D" w:rsidP="00487A30">
      <w:r>
        <w:t xml:space="preserve">Deploying this Quick Start with the </w:t>
      </w:r>
      <w:r w:rsidRPr="00D109ED">
        <w:rPr>
          <w:b/>
        </w:rPr>
        <w:t>default parameters</w:t>
      </w:r>
      <w:r>
        <w:t xml:space="preserve"> builds the following </w:t>
      </w:r>
      <w:r w:rsidR="00065B52" w:rsidRPr="007026E9">
        <w:rPr>
          <w:color w:val="auto"/>
        </w:rPr>
        <w:t>Spinnaker</w:t>
      </w:r>
      <w:r w:rsidRPr="007026E9">
        <w:rPr>
          <w:color w:val="auto"/>
        </w:rPr>
        <w:t xml:space="preserve"> </w:t>
      </w:r>
      <w:r>
        <w:t xml:space="preserve">environment in the </w:t>
      </w:r>
      <w:r w:rsidR="00EA0F29">
        <w:t>AWS cloud.</w:t>
      </w:r>
      <w:r w:rsidR="00064B9E">
        <w:rPr>
          <w:rStyle w:val="CommentReference"/>
        </w:rPr>
        <w:commentReference w:id="11"/>
      </w:r>
      <w:r w:rsidR="00B844A0">
        <w:rPr>
          <w:rStyle w:val="CommentReference"/>
        </w:rPr>
        <w:commentReference w:id="12"/>
      </w:r>
    </w:p>
    <w:p w14:paraId="3AD15B30" w14:textId="5DB0F0FA" w:rsidR="00EA0F29" w:rsidRPr="00385946" w:rsidRDefault="00014D8C" w:rsidP="00EA0F29">
      <w:pPr>
        <w:pStyle w:val="Picture"/>
        <w:rPr>
          <w:i/>
        </w:rPr>
      </w:pPr>
      <w:r w:rsidRPr="00014D8C">
        <w:rPr>
          <w:i/>
        </w:rPr>
        <w:lastRenderedPageBreak/>
        <w:drawing>
          <wp:inline distT="0" distB="0" distL="0" distR="0" wp14:anchorId="7B076870" wp14:editId="5B28B0D8">
            <wp:extent cx="6172200" cy="36823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72200" cy="3682365"/>
                    </a:xfrm>
                    <a:prstGeom prst="rect">
                      <a:avLst/>
                    </a:prstGeom>
                  </pic:spPr>
                </pic:pic>
              </a:graphicData>
            </a:graphic>
          </wp:inline>
        </w:drawing>
      </w:r>
    </w:p>
    <w:p w14:paraId="0CB9808D" w14:textId="090F7437" w:rsidR="009E6B5A" w:rsidRDefault="00065B52" w:rsidP="009E6B5A">
      <w:pPr>
        <w:pStyle w:val="Caption"/>
      </w:pPr>
      <w:r>
        <w:t>Figure 2</w:t>
      </w:r>
      <w:r w:rsidR="009E6B5A">
        <w:t xml:space="preserve">: Quick Start </w:t>
      </w:r>
      <w:r w:rsidR="00914754">
        <w:t>a</w:t>
      </w:r>
      <w:r w:rsidR="009E6B5A">
        <w:t xml:space="preserve">rchitecture </w:t>
      </w:r>
      <w:r w:rsidR="00914754">
        <w:t xml:space="preserve">for Spinnaker </w:t>
      </w:r>
      <w:r w:rsidR="009E6B5A">
        <w:t>on AWS</w:t>
      </w:r>
    </w:p>
    <w:p w14:paraId="0C8EB409" w14:textId="30EA17EE" w:rsidR="00065B52" w:rsidRDefault="00065B52" w:rsidP="00065B52">
      <w:pPr>
        <w:pStyle w:val="Body"/>
      </w:pPr>
      <w:r>
        <w:t>This Quick Start deploys the resource</w:t>
      </w:r>
      <w:r w:rsidR="00914754">
        <w:t>s</w:t>
      </w:r>
      <w:r>
        <w:t xml:space="preserve"> shown in Figure 2 and uses them as follows:</w:t>
      </w:r>
    </w:p>
    <w:p w14:paraId="1E27F93F" w14:textId="7CC6F037" w:rsidR="00065B52" w:rsidRDefault="00522F56" w:rsidP="00395713">
      <w:pPr>
        <w:pStyle w:val="ListBullet"/>
      </w:pPr>
      <w:r>
        <w:t xml:space="preserve">An Amazon </w:t>
      </w:r>
      <w:r w:rsidR="00914754">
        <w:t>Virtual Private Cloud (</w:t>
      </w:r>
      <w:r>
        <w:t>VPC</w:t>
      </w:r>
      <w:r w:rsidR="00914754">
        <w:t>)</w:t>
      </w:r>
      <w:r>
        <w:t xml:space="preserve"> is created in the region you choose when you launch the stack. </w:t>
      </w:r>
    </w:p>
    <w:p w14:paraId="2BDDDE56" w14:textId="19FF7EB2" w:rsidR="002F301D" w:rsidRDefault="002F301D" w:rsidP="00395713">
      <w:pPr>
        <w:pStyle w:val="ListBullet2"/>
      </w:pPr>
      <w:r>
        <w:t xml:space="preserve">The </w:t>
      </w:r>
      <w:r w:rsidR="007B430A">
        <w:t>security group in public subnet</w:t>
      </w:r>
      <w:r w:rsidR="007B430A">
        <w:t xml:space="preserve"> </w:t>
      </w:r>
      <w:r>
        <w:t xml:space="preserve">only has port 22 open for </w:t>
      </w:r>
      <w:r w:rsidR="00711A52">
        <w:t>Secure Shell (</w:t>
      </w:r>
      <w:r>
        <w:t>SSH</w:t>
      </w:r>
      <w:r w:rsidR="00711A52">
        <w:t>)</w:t>
      </w:r>
      <w:r>
        <w:t xml:space="preserve"> access.</w:t>
      </w:r>
    </w:p>
    <w:p w14:paraId="26D9DCFA" w14:textId="39D81077" w:rsidR="00522F56" w:rsidRDefault="00522F56" w:rsidP="00395713">
      <w:pPr>
        <w:pStyle w:val="ListBullet"/>
      </w:pPr>
      <w:r>
        <w:t xml:space="preserve">One Spinnaker instance is deployed into the VPC </w:t>
      </w:r>
      <w:r w:rsidR="00CB39EA">
        <w:t xml:space="preserve">private </w:t>
      </w:r>
      <w:r>
        <w:t>subnet</w:t>
      </w:r>
      <w:r w:rsidR="00395713">
        <w:t>.</w:t>
      </w:r>
    </w:p>
    <w:p w14:paraId="6A1B1F6F" w14:textId="78D63B70" w:rsidR="002F301D" w:rsidRDefault="00711A52" w:rsidP="00395713">
      <w:pPr>
        <w:pStyle w:val="ListBullet"/>
      </w:pPr>
      <w:r>
        <w:t xml:space="preserve">The </w:t>
      </w:r>
      <w:r w:rsidR="00CC5393">
        <w:t>Quick Start creates the following</w:t>
      </w:r>
      <w:r>
        <w:t xml:space="preserve"> </w:t>
      </w:r>
      <w:r w:rsidR="002F301D">
        <w:t xml:space="preserve">IAM </w:t>
      </w:r>
      <w:r>
        <w:t>u</w:t>
      </w:r>
      <w:r w:rsidR="002F301D">
        <w:t xml:space="preserve">sers and </w:t>
      </w:r>
      <w:r>
        <w:t>r</w:t>
      </w:r>
      <w:r w:rsidR="002F301D">
        <w:t>ole</w:t>
      </w:r>
      <w:r>
        <w:t>s</w:t>
      </w:r>
      <w:r w:rsidR="002F301D">
        <w:t>:</w:t>
      </w:r>
    </w:p>
    <w:p w14:paraId="2D91C276" w14:textId="570120AB" w:rsidR="002F301D" w:rsidRDefault="002F301D" w:rsidP="00395713">
      <w:pPr>
        <w:pStyle w:val="ListBullet2"/>
      </w:pPr>
      <w:proofErr w:type="spellStart"/>
      <w:r w:rsidRPr="00EC6108">
        <w:rPr>
          <w:b/>
        </w:rPr>
        <w:t>SpinnakerUser</w:t>
      </w:r>
      <w:proofErr w:type="spellEnd"/>
      <w:r w:rsidR="00B50E2B">
        <w:t xml:space="preserve"> – User account that the end user uses on </w:t>
      </w:r>
      <w:r w:rsidR="00711A52">
        <w:t xml:space="preserve">the </w:t>
      </w:r>
      <w:r w:rsidR="00B50E2B">
        <w:t xml:space="preserve">Spinnaker instance to access AWS resources. </w:t>
      </w:r>
    </w:p>
    <w:p w14:paraId="1DD5DA0B" w14:textId="6B88C4C8" w:rsidR="002F301D" w:rsidRDefault="002F301D" w:rsidP="00395713">
      <w:pPr>
        <w:pStyle w:val="ListBullet2"/>
      </w:pPr>
      <w:proofErr w:type="spellStart"/>
      <w:r w:rsidRPr="00EC6108">
        <w:rPr>
          <w:b/>
        </w:rPr>
        <w:t>SpinnakerRole</w:t>
      </w:r>
      <w:proofErr w:type="spellEnd"/>
      <w:r>
        <w:t xml:space="preserve"> </w:t>
      </w:r>
      <w:r w:rsidR="00B50E2B">
        <w:t>–</w:t>
      </w:r>
      <w:r>
        <w:t xml:space="preserve"> </w:t>
      </w:r>
      <w:r w:rsidR="00B50E2B">
        <w:t xml:space="preserve">Role </w:t>
      </w:r>
      <w:r w:rsidR="00711A52">
        <w:t xml:space="preserve">that the </w:t>
      </w:r>
      <w:r w:rsidR="00B50E2B">
        <w:t xml:space="preserve">Spinnaker instance uses to access AWS resources. </w:t>
      </w:r>
      <w:r w:rsidR="00711A52">
        <w:t xml:space="preserve">This role </w:t>
      </w:r>
      <w:r w:rsidR="00B50E2B">
        <w:t>has permission to launch other EC2</w:t>
      </w:r>
      <w:r w:rsidR="00711A52">
        <w:t xml:space="preserve"> instances</w:t>
      </w:r>
      <w:r w:rsidR="00B50E2B">
        <w:t>, pass</w:t>
      </w:r>
      <w:r w:rsidR="00711A52">
        <w:t xml:space="preserve"> the</w:t>
      </w:r>
      <w:r w:rsidR="00B50E2B">
        <w:t xml:space="preserve"> </w:t>
      </w:r>
      <w:proofErr w:type="spellStart"/>
      <w:r w:rsidR="00B50E2B" w:rsidRPr="00711A52">
        <w:rPr>
          <w:b/>
        </w:rPr>
        <w:t>BaseIAMRole</w:t>
      </w:r>
      <w:proofErr w:type="spellEnd"/>
      <w:r w:rsidR="00B50E2B">
        <w:t xml:space="preserve"> role to other EC2 instances, and create AWS resources.</w:t>
      </w:r>
    </w:p>
    <w:p w14:paraId="1FCC46C6" w14:textId="600A51D7" w:rsidR="002F301D" w:rsidRDefault="002F301D" w:rsidP="00395713">
      <w:pPr>
        <w:pStyle w:val="ListBullet2"/>
      </w:pPr>
      <w:proofErr w:type="spellStart"/>
      <w:r w:rsidRPr="00EC6108">
        <w:rPr>
          <w:b/>
        </w:rPr>
        <w:t>BaseIAMRole</w:t>
      </w:r>
      <w:proofErr w:type="spellEnd"/>
      <w:r>
        <w:t xml:space="preserve"> –</w:t>
      </w:r>
      <w:r w:rsidR="00B50E2B">
        <w:t xml:space="preserve"> Role</w:t>
      </w:r>
      <w:r>
        <w:t xml:space="preserve"> </w:t>
      </w:r>
      <w:r w:rsidR="00711A52">
        <w:t xml:space="preserve">that </w:t>
      </w:r>
      <w:r>
        <w:t>Spinnaker pass</w:t>
      </w:r>
      <w:r w:rsidR="00711A52">
        <w:t>es</w:t>
      </w:r>
      <w:r>
        <w:t xml:space="preserve"> onto application instances that it deploys</w:t>
      </w:r>
      <w:r w:rsidR="00711A52">
        <w:t>.</w:t>
      </w:r>
    </w:p>
    <w:p w14:paraId="0C697613" w14:textId="78BEE549" w:rsidR="00BF519E" w:rsidRDefault="00D40CE7" w:rsidP="008B6A58">
      <w:pPr>
        <w:pStyle w:val="Heading2"/>
        <w:spacing w:after="100"/>
      </w:pPr>
      <w:bookmarkStart w:id="13" w:name="_Toc456106406"/>
      <w:r>
        <w:lastRenderedPageBreak/>
        <w:t>Prerequisites</w:t>
      </w:r>
      <w:bookmarkEnd w:id="13"/>
    </w:p>
    <w:p w14:paraId="62FE69D1" w14:textId="422219AA" w:rsidR="008B6A58" w:rsidRDefault="008B6A58" w:rsidP="008B6A58">
      <w:pPr>
        <w:pStyle w:val="Heading3"/>
        <w:spacing w:after="100"/>
      </w:pPr>
      <w:bookmarkStart w:id="14" w:name="_Toc456106407"/>
      <w:r>
        <w:t>Specialized Knowledge</w:t>
      </w:r>
      <w:bookmarkEnd w:id="14"/>
    </w:p>
    <w:p w14:paraId="1CE315A7" w14:textId="739CD759" w:rsidR="009E6B5A" w:rsidRDefault="008B6A58" w:rsidP="001E4301">
      <w:pPr>
        <w:pStyle w:val="Body"/>
        <w:spacing w:after="140"/>
      </w:pPr>
      <w:r>
        <w:t>Before you deploy this</w:t>
      </w:r>
      <w:r w:rsidR="00D40CE7">
        <w:t xml:space="preserve"> Quick Start</w:t>
      </w:r>
      <w:r>
        <w:t>, we recommend that you become</w:t>
      </w:r>
      <w:r w:rsidR="00D40CE7">
        <w:t xml:space="preserve"> </w:t>
      </w:r>
      <w:r w:rsidR="001E4301">
        <w:t>f</w:t>
      </w:r>
      <w:r>
        <w:t>amiliar</w:t>
      </w:r>
      <w:r w:rsidR="001E4301">
        <w:t xml:space="preserve"> with the following AWS services. (If </w:t>
      </w:r>
      <w:r w:rsidR="006408B0" w:rsidRPr="00AE1455">
        <w:t xml:space="preserve">you are new to AWS, see </w:t>
      </w:r>
      <w:hyperlink r:id="rId19" w:history="1">
        <w:r>
          <w:rPr>
            <w:rStyle w:val="Hyperlink"/>
          </w:rPr>
          <w:t>Getting Started with AWS</w:t>
        </w:r>
      </w:hyperlink>
      <w:r w:rsidR="006408B0" w:rsidRPr="00AE1455">
        <w:t>.</w:t>
      </w:r>
      <w:r w:rsidR="001E4301">
        <w:t>)</w:t>
      </w:r>
    </w:p>
    <w:p w14:paraId="2002073E" w14:textId="252C5E67" w:rsidR="00677D4E" w:rsidRDefault="005473C4" w:rsidP="00C034C7">
      <w:pPr>
        <w:pStyle w:val="ListBullet"/>
        <w:spacing w:after="60"/>
      </w:pPr>
      <w:hyperlink r:id="rId20" w:history="1">
        <w:r w:rsidR="00677D4E" w:rsidRPr="00677D4E">
          <w:rPr>
            <w:rStyle w:val="Hyperlink"/>
          </w:rPr>
          <w:t>Amazon VPC</w:t>
        </w:r>
      </w:hyperlink>
      <w:r w:rsidR="00677D4E" w:rsidRPr="00677D4E">
        <w:t xml:space="preserve"> </w:t>
      </w:r>
      <w:r w:rsidR="00C034C7">
        <w:t xml:space="preserve">- </w:t>
      </w:r>
      <w:r w:rsidR="00C034C7" w:rsidRPr="00C034C7">
        <w:t>The Amazon Virtual Private Cloud (Amazon VPC) service lets you provision a private, isolated section of the AWS cloud where you can launch AWS services and other resources in a virtual network that you define. You have complete control over your virtual networking environment, including selection of your own IP address range, creation of subnets, and configuration of route tables and network gateways.</w:t>
      </w:r>
    </w:p>
    <w:p w14:paraId="08DCA1E1" w14:textId="56031B15" w:rsidR="00677D4E" w:rsidRDefault="005473C4" w:rsidP="00C034C7">
      <w:pPr>
        <w:pStyle w:val="ListBullet"/>
        <w:spacing w:after="60"/>
      </w:pPr>
      <w:hyperlink r:id="rId21" w:history="1">
        <w:r w:rsidR="00677D4E" w:rsidRPr="00677D4E">
          <w:rPr>
            <w:rStyle w:val="Hyperlink"/>
          </w:rPr>
          <w:t>Amazon EC2</w:t>
        </w:r>
      </w:hyperlink>
      <w:r w:rsidR="00677D4E">
        <w:t xml:space="preserve"> </w:t>
      </w:r>
      <w:r w:rsidR="00C034C7" w:rsidRPr="00C034C7">
        <w:t>– The Amazon Elastic Compute Cloud (Amazon EC2) service enables you to launch virtual machine instances with a variety of operating systems. You can choose from existing Amazon Machine Images (AMIs) or import your own virtual machine images.</w:t>
      </w:r>
    </w:p>
    <w:p w14:paraId="70749109" w14:textId="601E11AD" w:rsidR="00C034C7" w:rsidRPr="00C034C7" w:rsidRDefault="005473C4" w:rsidP="00C034C7">
      <w:pPr>
        <w:pStyle w:val="ListBullet"/>
        <w:spacing w:after="60"/>
      </w:pPr>
      <w:hyperlink r:id="rId22" w:tgtFrame="_blank" w:history="1">
        <w:r w:rsidR="00C034C7" w:rsidRPr="00C034C7">
          <w:rPr>
            <w:rStyle w:val="Hyperlink"/>
          </w:rPr>
          <w:t xml:space="preserve">AWS </w:t>
        </w:r>
        <w:proofErr w:type="spellStart"/>
        <w:r w:rsidR="00C034C7" w:rsidRPr="00C034C7">
          <w:rPr>
            <w:rStyle w:val="Hyperlink"/>
          </w:rPr>
          <w:t>CloudFormation</w:t>
        </w:r>
        <w:proofErr w:type="spellEnd"/>
      </w:hyperlink>
      <w:r w:rsidR="00C034C7" w:rsidRPr="00C034C7">
        <w:t xml:space="preserve"> – AWS </w:t>
      </w:r>
      <w:proofErr w:type="spellStart"/>
      <w:r w:rsidR="00C034C7" w:rsidRPr="00C034C7">
        <w:t>CloudFormation</w:t>
      </w:r>
      <w:proofErr w:type="spellEnd"/>
      <w:r w:rsidR="00C034C7" w:rsidRPr="00C034C7">
        <w:t xml:space="preserve"> gives you an easy way to create and manage a collection of related AWS resources, and provision and update them in an orderly and predictable way. You use a template to describe all the AWS resources (for example, Amazon EC2 instances) that you want. You don't have to individually create and configure the resources or figure out dependencies—AWS </w:t>
      </w:r>
      <w:proofErr w:type="spellStart"/>
      <w:r w:rsidR="00C034C7" w:rsidRPr="00C034C7">
        <w:t>CloudFormation</w:t>
      </w:r>
      <w:proofErr w:type="spellEnd"/>
      <w:r w:rsidR="00C034C7" w:rsidRPr="00C034C7">
        <w:t xml:space="preserve"> handles all of that.</w:t>
      </w:r>
    </w:p>
    <w:p w14:paraId="7A6C88A9" w14:textId="77777777" w:rsidR="00C034C7" w:rsidRPr="00C034C7" w:rsidRDefault="005473C4" w:rsidP="00C034C7">
      <w:pPr>
        <w:pStyle w:val="ListBullet"/>
        <w:rPr>
          <w:rFonts w:ascii="Times New Roman" w:hAnsi="Times New Roman"/>
          <w:color w:val="auto"/>
          <w:kern w:val="0"/>
        </w:rPr>
      </w:pPr>
      <w:hyperlink r:id="rId23" w:tgtFrame="_blank" w:history="1">
        <w:r w:rsidR="00C034C7" w:rsidRPr="003C1C69">
          <w:rPr>
            <w:rStyle w:val="Hyperlink"/>
            <w:rFonts w:eastAsiaTheme="majorEastAsia"/>
          </w:rPr>
          <w:t>IAM</w:t>
        </w:r>
      </w:hyperlink>
      <w:r w:rsidR="00C034C7">
        <w:rPr>
          <w:rStyle w:val="apple-converted-space"/>
          <w:rFonts w:ascii="Lucida Grande" w:eastAsiaTheme="majorEastAsia" w:hAnsi="Lucida Grande" w:cs="Lucida Grande"/>
          <w:color w:val="444444"/>
          <w:shd w:val="clear" w:color="auto" w:fill="FFFFFF"/>
        </w:rPr>
        <w:t> </w:t>
      </w:r>
      <w:r w:rsidR="00C034C7">
        <w:rPr>
          <w:shd w:val="clear" w:color="auto" w:fill="FFFFFF"/>
        </w:rPr>
        <w:t>– AWS Identity and Access Management (IAM) enables you to securely control access to AWS services and resources for your users. With IAM, you can centrally manage users, security credentials such as access keys, and permissions that control which AWS resources users can access.</w:t>
      </w:r>
    </w:p>
    <w:p w14:paraId="37ACC42A" w14:textId="77777777" w:rsidR="00C034C7" w:rsidRDefault="00EC6108" w:rsidP="00C034C7">
      <w:pPr>
        <w:pStyle w:val="ListBullet"/>
        <w:numPr>
          <w:ilvl w:val="0"/>
          <w:numId w:val="0"/>
        </w:numPr>
        <w:ind w:left="360"/>
        <w:rPr>
          <w:rFonts w:ascii="Times New Roman" w:hAnsi="Times New Roman"/>
          <w:color w:val="auto"/>
          <w:kern w:val="0"/>
        </w:rPr>
      </w:pPr>
      <w:r>
        <w:rPr>
          <w:rStyle w:val="CommentReference"/>
        </w:rPr>
        <w:commentReference w:id="15"/>
      </w:r>
      <w:r w:rsidR="00B844A0">
        <w:rPr>
          <w:rStyle w:val="CommentReference"/>
        </w:rPr>
        <w:commentReference w:id="16"/>
      </w:r>
    </w:p>
    <w:p w14:paraId="00D84EFC" w14:textId="0716FDE6" w:rsidR="008501AB" w:rsidRDefault="00BF519E" w:rsidP="008B6A58">
      <w:pPr>
        <w:pStyle w:val="Heading2"/>
        <w:spacing w:after="100"/>
      </w:pPr>
      <w:bookmarkStart w:id="17" w:name="_Automated_Deployment"/>
      <w:bookmarkStart w:id="18" w:name="_Toc456106408"/>
      <w:bookmarkEnd w:id="17"/>
      <w:r>
        <w:t>Deployment</w:t>
      </w:r>
      <w:r w:rsidR="001E4301">
        <w:t xml:space="preserve"> Steps</w:t>
      </w:r>
      <w:bookmarkEnd w:id="18"/>
    </w:p>
    <w:p w14:paraId="562C457E" w14:textId="5CCC870A" w:rsidR="00F0735F" w:rsidRDefault="00F0735F" w:rsidP="008B6A58">
      <w:pPr>
        <w:pStyle w:val="Heading3"/>
        <w:spacing w:after="100"/>
      </w:pPr>
      <w:bookmarkStart w:id="19" w:name="_Toc456106409"/>
      <w:r>
        <w:t>Step 1. Prepare an AWS Account</w:t>
      </w:r>
      <w:bookmarkEnd w:id="19"/>
    </w:p>
    <w:p w14:paraId="3B4338FB" w14:textId="7DD9B892" w:rsidR="00053A17" w:rsidRDefault="00053A17" w:rsidP="00053A17">
      <w:pPr>
        <w:pStyle w:val="ListNumber"/>
      </w:pPr>
      <w:r>
        <w:t>If you don’t already have</w:t>
      </w:r>
      <w:r w:rsidRPr="00667C7C">
        <w:t xml:space="preserve"> an AWS account</w:t>
      </w:r>
      <w:r>
        <w:t xml:space="preserve">, create one at </w:t>
      </w:r>
      <w:hyperlink r:id="rId24" w:history="1">
        <w:r w:rsidRPr="00667C7C">
          <w:rPr>
            <w:rStyle w:val="Hyperlink"/>
            <w:rFonts w:cs="Arial"/>
          </w:rPr>
          <w:t>http://aws.amazon.com</w:t>
        </w:r>
      </w:hyperlink>
      <w:r>
        <w:t xml:space="preserve"> by following the on-screen instructions. </w:t>
      </w:r>
    </w:p>
    <w:p w14:paraId="1CEDC7C2" w14:textId="1E479A8B" w:rsidR="00053A17" w:rsidRPr="000B7A67" w:rsidRDefault="00447BEB" w:rsidP="00053A17">
      <w:pPr>
        <w:pStyle w:val="ListNumber"/>
      </w:pPr>
      <w:r>
        <w:t>Use the region selector in the navigation bar to c</w:t>
      </w:r>
      <w:r w:rsidR="00053A17" w:rsidRPr="000B7A67">
        <w:t>hoose the</w:t>
      </w:r>
      <w:r w:rsidR="00053A17">
        <w:t xml:space="preserve"> </w:t>
      </w:r>
      <w:r w:rsidR="00CC5393">
        <w:t>AWS R</w:t>
      </w:r>
      <w:r w:rsidR="00053A17" w:rsidRPr="000B7A67">
        <w:t xml:space="preserve">egion where you want to deploy </w:t>
      </w:r>
      <w:r w:rsidR="00522F56" w:rsidRPr="00CC5393">
        <w:t>Spinnaker</w:t>
      </w:r>
      <w:r w:rsidR="00053A17" w:rsidRPr="00495504">
        <w:rPr>
          <w:color w:val="A6A6A6" w:themeColor="background1" w:themeShade="A6"/>
        </w:rPr>
        <w:t xml:space="preserve"> </w:t>
      </w:r>
      <w:r w:rsidR="00053A17" w:rsidRPr="000B7A67">
        <w:t>on AWS</w:t>
      </w:r>
      <w:r>
        <w:t>.</w:t>
      </w:r>
    </w:p>
    <w:p w14:paraId="3890DCC6" w14:textId="77777777" w:rsidR="00FB3C7A" w:rsidRPr="00FB3C7A" w:rsidRDefault="006E1B29" w:rsidP="001E4301">
      <w:pPr>
        <w:pStyle w:val="ListNumber"/>
      </w:pPr>
      <w:r>
        <w:rPr>
          <w:rFonts w:cs="Arial"/>
        </w:rPr>
        <w:t>C</w:t>
      </w:r>
      <w:r w:rsidRPr="00667C7C">
        <w:rPr>
          <w:rFonts w:cs="Arial"/>
        </w:rPr>
        <w:t xml:space="preserve">reate a </w:t>
      </w:r>
      <w:hyperlink r:id="rId25"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p>
    <w:p w14:paraId="16E1ABA3" w14:textId="7008CEFF" w:rsidR="00053A17" w:rsidRPr="00FB3C7A" w:rsidRDefault="00CC5393" w:rsidP="00621151">
      <w:pPr>
        <w:pStyle w:val="ListNumber"/>
        <w:rPr>
          <w:rFonts w:ascii="Times New Roman" w:hAnsi="Times New Roman"/>
          <w:color w:val="auto"/>
        </w:rPr>
      </w:pPr>
      <w:r>
        <w:rPr>
          <w:shd w:val="clear" w:color="auto" w:fill="FFFFFF"/>
        </w:rPr>
        <w:lastRenderedPageBreak/>
        <w:t xml:space="preserve">Open the IAM console at </w:t>
      </w:r>
      <w:proofErr w:type="spellStart"/>
      <w:r>
        <w:t>at</w:t>
      </w:r>
      <w:proofErr w:type="spellEnd"/>
      <w:r>
        <w:t xml:space="preserve"> </w:t>
      </w:r>
      <w:hyperlink r:id="rId26" w:tgtFrame="_blank" w:history="1">
        <w:r w:rsidRPr="003C1C69">
          <w:rPr>
            <w:rStyle w:val="Hyperlink"/>
          </w:rPr>
          <w:t>https://console.aws.amazon.com/iam/</w:t>
        </w:r>
      </w:hyperlink>
      <w:r>
        <w:t>,</w:t>
      </w:r>
      <w:r>
        <w:rPr>
          <w:shd w:val="clear" w:color="auto" w:fill="FFFFFF"/>
        </w:rPr>
        <w:t xml:space="preserve"> create an IAM role called</w:t>
      </w:r>
      <w:r w:rsidR="00FB3C7A" w:rsidRPr="00FB3C7A">
        <w:rPr>
          <w:shd w:val="clear" w:color="auto" w:fill="FFFFFF"/>
        </w:rPr>
        <w:t xml:space="preserve"> </w:t>
      </w:r>
      <w:proofErr w:type="spellStart"/>
      <w:r w:rsidR="00FB3C7A" w:rsidRPr="00CC5393">
        <w:rPr>
          <w:b/>
          <w:shd w:val="clear" w:color="auto" w:fill="FFFFFF"/>
        </w:rPr>
        <w:t>BaseIAMRole</w:t>
      </w:r>
      <w:proofErr w:type="spellEnd"/>
      <w:r w:rsidRPr="00CC5393">
        <w:t>, and choose Amazon EC2 as the role type</w:t>
      </w:r>
      <w:r w:rsidR="00FB3C7A" w:rsidRPr="00FB3C7A">
        <w:rPr>
          <w:shd w:val="clear" w:color="auto" w:fill="FFFFFF"/>
        </w:rPr>
        <w:t>. EC2 instances launched with Spinnaker will be associated with this role</w:t>
      </w:r>
      <w:commentRangeStart w:id="20"/>
      <w:commentRangeStart w:id="21"/>
      <w:r w:rsidR="00FB3C7A" w:rsidRPr="00FB3C7A">
        <w:rPr>
          <w:shd w:val="clear" w:color="auto" w:fill="FFFFFF"/>
        </w:rPr>
        <w:t>.</w:t>
      </w:r>
      <w:commentRangeEnd w:id="20"/>
      <w:r w:rsidR="00983B95">
        <w:rPr>
          <w:rStyle w:val="CommentReference"/>
        </w:rPr>
        <w:commentReference w:id="20"/>
      </w:r>
      <w:commentRangeEnd w:id="21"/>
      <w:r w:rsidR="003746FB">
        <w:rPr>
          <w:rStyle w:val="CommentReference"/>
        </w:rPr>
        <w:commentReference w:id="21"/>
      </w:r>
      <w:r w:rsidR="006E1B29" w:rsidRPr="00FB3C7A">
        <w:rPr>
          <w:rFonts w:cs="Arial"/>
        </w:rPr>
        <w:t xml:space="preserve"> </w:t>
      </w:r>
    </w:p>
    <w:p w14:paraId="6A8250D9" w14:textId="2BFBF817" w:rsidR="00053A17" w:rsidRDefault="00983B95" w:rsidP="00A80AD1">
      <w:pPr>
        <w:pStyle w:val="ListNumber"/>
        <w:spacing w:after="400"/>
      </w:pPr>
      <w:r>
        <w:rPr>
          <w:noProof/>
        </w:rPr>
        <mc:AlternateContent>
          <mc:Choice Requires="wps">
            <w:drawing>
              <wp:anchor distT="274320" distB="274320" distL="274320" distR="137160" simplePos="0" relativeHeight="251786240" behindDoc="0" locked="0" layoutInCell="0" allowOverlap="1" wp14:anchorId="1650E946" wp14:editId="7CAEC914">
                <wp:simplePos x="0" y="0"/>
                <wp:positionH relativeFrom="margin">
                  <wp:posOffset>5282565</wp:posOffset>
                </wp:positionH>
                <wp:positionV relativeFrom="margin">
                  <wp:posOffset>1967865</wp:posOffset>
                </wp:positionV>
                <wp:extent cx="374650" cy="1398905"/>
                <wp:effectExtent l="2222" t="0" r="8573" b="8572"/>
                <wp:wrapSquare wrapText="bothSides"/>
                <wp:docPr id="1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3BCF069B" w14:textId="305E2AD7" w:rsidR="00EC6108" w:rsidRPr="006B009D" w:rsidRDefault="00EC6108" w:rsidP="006B009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r w:rsidRPr="006B009D">
                              <w:rPr>
                                <w:rFonts w:asciiTheme="minorHAnsi" w:eastAsiaTheme="majorEastAsia" w:hAnsiTheme="minorHAnsi" w:cs="Arial"/>
                                <w:b/>
                                <w:iCs/>
                                <w:color w:val="FFFFFF" w:themeColor="background1"/>
                                <w:sz w:val="28"/>
                                <w:szCs w:val="28"/>
                              </w:rPr>
                              <w:t>Launch</w:t>
                            </w:r>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650E946" id="AutoShape 2" o:spid="_x0000_s1026" style="position:absolute;left:0;text-align:left;margin-left:415.95pt;margin-top:154.95pt;width:29.5pt;height:110.15pt;rotation:90;z-index:251786240;visibility:visible;mso-wrap-style:square;mso-width-percent:0;mso-height-percent:0;mso-wrap-distance-left:21.6pt;mso-wrap-distance-top:21.6pt;mso-wrap-distance-right:10.8pt;mso-wrap-distance-bottom:21.6pt;mso-position-horizontal:absolute;mso-position-horizontal-relative:margin;mso-position-vertical:absolute;mso-position-vertical-relative:margin;mso-width-percent:0;mso-height-percent:0;mso-width-relative:margin;mso-height-relative:margin;v-text-anchor:middle" arcsize="8541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" o:allowincell="f" fillcolor="#007cbc" stroked="f">
                <v:textbox inset="5.76pt,2.16pt,5.76pt,2.16pt">
                  <w:txbxContent>
                    <w:p w14:paraId="3BCF069B" w14:textId="305E2AD7" w:rsidR="00EC6108" w:rsidRPr="006B009D" w:rsidRDefault="00EC6108" w:rsidP="006B009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r w:rsidRPr="006B009D">
                        <w:rPr>
                          <w:rFonts w:asciiTheme="minorHAnsi" w:eastAsiaTheme="majorEastAsia" w:hAnsiTheme="minorHAnsi" w:cs="Arial"/>
                          <w:b/>
                          <w:iCs/>
                          <w:color w:val="FFFFFF" w:themeColor="background1"/>
                          <w:sz w:val="28"/>
                          <w:szCs w:val="28"/>
                        </w:rPr>
                        <w:t>Launch</w:t>
                      </w:r>
                    </w:p>
                  </w:txbxContent>
                </v:textbox>
                <w10:wrap type="square" anchorx="margin" anchory="margin"/>
              </v:roundrect>
            </w:pict>
          </mc:Fallback>
        </mc:AlternateContent>
      </w:r>
      <w:r w:rsidR="00053A17">
        <w:t xml:space="preserve">If necessary, </w:t>
      </w:r>
      <w:hyperlink r:id="rId27" w:anchor="/case/create?issueType=service-limit-increase&amp;limitType=service-code-" w:history="1">
        <w:r w:rsidR="00053A17" w:rsidRPr="00EF2ED1">
          <w:rPr>
            <w:rStyle w:val="Hyperlink"/>
          </w:rPr>
          <w:t xml:space="preserve">request a </w:t>
        </w:r>
        <w:r w:rsidR="00EF2ED1">
          <w:rPr>
            <w:rStyle w:val="Hyperlink"/>
          </w:rPr>
          <w:t xml:space="preserve">service </w:t>
        </w:r>
        <w:r w:rsidR="00053A17" w:rsidRPr="00EF2ED1">
          <w:rPr>
            <w:rStyle w:val="Hyperlink"/>
          </w:rPr>
          <w:t>limit increase</w:t>
        </w:r>
      </w:hyperlink>
      <w:r w:rsidR="00053A17">
        <w:t xml:space="preserve"> for the Amazon EC2 </w:t>
      </w:r>
      <w:commentRangeStart w:id="22"/>
      <w:commentRangeStart w:id="23"/>
      <w:r w:rsidR="003C1C69" w:rsidRPr="003C1C69">
        <w:rPr>
          <w:b/>
        </w:rPr>
        <w:t>m4.xlarge</w:t>
      </w:r>
      <w:commentRangeEnd w:id="22"/>
      <w:r w:rsidR="003C1C69">
        <w:rPr>
          <w:rStyle w:val="CommentReference"/>
        </w:rPr>
        <w:commentReference w:id="22"/>
      </w:r>
      <w:commentRangeEnd w:id="23"/>
      <w:r w:rsidR="003746FB">
        <w:rPr>
          <w:rStyle w:val="CommentReference"/>
        </w:rPr>
        <w:commentReference w:id="23"/>
      </w:r>
      <w:r w:rsidR="00F43CD2">
        <w:t xml:space="preserve"> instance type. </w:t>
      </w:r>
      <w:r w:rsidR="00F9603C">
        <w:t xml:space="preserve">You might need to </w:t>
      </w:r>
      <w:r w:rsidR="001E4301">
        <w:t>do this</w:t>
      </w:r>
      <w:r w:rsidR="00F9603C">
        <w:t xml:space="preserve"> if you already have an existing deployment that uses this instance type, and you think you might exceed the </w:t>
      </w:r>
      <w:hyperlink r:id="rId28" w:history="1">
        <w:r w:rsidR="00495504">
          <w:rPr>
            <w:rStyle w:val="Hyperlink"/>
          </w:rPr>
          <w:t>default limit</w:t>
        </w:r>
      </w:hyperlink>
      <w:r w:rsidR="00F9603C">
        <w:t xml:space="preserve"> with this reference deployment. </w:t>
      </w:r>
    </w:p>
    <w:p w14:paraId="6411DE92" w14:textId="11C6D002" w:rsidR="00F0735F" w:rsidRPr="00DF03A2" w:rsidRDefault="00050F83" w:rsidP="008B6A58">
      <w:pPr>
        <w:pStyle w:val="Heading3"/>
        <w:spacing w:after="100"/>
      </w:pPr>
      <w:bookmarkStart w:id="24" w:name="_Toc456106410"/>
      <w:r>
        <w:t>Step 2</w:t>
      </w:r>
      <w:r w:rsidR="00F0735F" w:rsidRPr="00DF03A2">
        <w:t>. Launch the</w:t>
      </w:r>
      <w:r w:rsidR="00F53833">
        <w:t xml:space="preserve"> Quick Start</w:t>
      </w:r>
      <w:bookmarkEnd w:id="24"/>
    </w:p>
    <w:p w14:paraId="44CAA56E" w14:textId="50815B9A" w:rsidR="00191EA4" w:rsidRDefault="00F53833" w:rsidP="00621151">
      <w:pPr>
        <w:pStyle w:val="ListNumber"/>
        <w:keepNext/>
        <w:numPr>
          <w:ilvl w:val="0"/>
          <w:numId w:val="7"/>
        </w:numPr>
      </w:pPr>
      <w:commentRangeStart w:id="25"/>
      <w:r>
        <w:t>Deploy</w:t>
      </w:r>
      <w:r w:rsidR="00191EA4" w:rsidRPr="00752989">
        <w:t xml:space="preserve"> the AWS </w:t>
      </w:r>
      <w:proofErr w:type="spellStart"/>
      <w:r w:rsidR="00191EA4" w:rsidRPr="00752989">
        <w:t>CloudFormation</w:t>
      </w:r>
      <w:proofErr w:type="spellEnd"/>
      <w:r w:rsidR="00191EA4" w:rsidRPr="00752989">
        <w:t xml:space="preserve"> template</w:t>
      </w:r>
      <w:r w:rsidR="00191EA4">
        <w:t xml:space="preserve"> </w:t>
      </w:r>
      <w:commentRangeEnd w:id="25"/>
      <w:r w:rsidR="00983B95">
        <w:rPr>
          <w:rStyle w:val="CommentReference"/>
        </w:rPr>
        <w:commentReference w:id="25"/>
      </w:r>
      <w:r w:rsidR="00191EA4">
        <w:t>into your AWS account.</w:t>
      </w:r>
      <w:r w:rsidR="00722556">
        <w:t xml:space="preserve"> </w:t>
      </w:r>
    </w:p>
    <w:p w14:paraId="2D39393D" w14:textId="481172D0" w:rsidR="00191EA4" w:rsidRDefault="00191EA4" w:rsidP="00D1388B">
      <w:pPr>
        <w:pStyle w:val="ListParagraph"/>
      </w:pPr>
      <w:r>
        <w:t>The template is launched</w:t>
      </w:r>
      <w:r w:rsidR="00447BEB">
        <w:t xml:space="preserve"> in the US West (Oregon) region</w:t>
      </w:r>
      <w:r w:rsidR="006161DE">
        <w:t xml:space="preserve"> </w:t>
      </w:r>
      <w:r w:rsidR="00447BEB">
        <w:t xml:space="preserve">by </w:t>
      </w:r>
      <w:r w:rsidR="00495504">
        <w:t>d</w:t>
      </w:r>
      <w:r w:rsidR="00447BEB">
        <w:t>efault. You can change the region by using the region selector in the navigation bar.</w:t>
      </w:r>
    </w:p>
    <w:p w14:paraId="0755AF8E" w14:textId="57778F46" w:rsidR="00191EA4" w:rsidRDefault="00191EA4" w:rsidP="00D1388B">
      <w:pPr>
        <w:pStyle w:val="ListParagraph"/>
      </w:pPr>
      <w:r>
        <w:t xml:space="preserve">This stack takes approximately </w:t>
      </w:r>
      <w:r w:rsidR="0052557F" w:rsidRPr="00983B95">
        <w:t>10 minutes</w:t>
      </w:r>
      <w:r>
        <w:t xml:space="preserve"> to create.</w:t>
      </w:r>
      <w:r w:rsidR="006B009D" w:rsidRPr="006B009D">
        <w:rPr>
          <w:noProof/>
        </w:rPr>
        <w:t xml:space="preserve"> </w:t>
      </w:r>
    </w:p>
    <w:p w14:paraId="4657DE43" w14:textId="18834751" w:rsidR="00447BEB" w:rsidRDefault="00191EA4" w:rsidP="001E6FCD">
      <w:pPr>
        <w:pStyle w:val="Note"/>
      </w:pPr>
      <w:r w:rsidRPr="00191EA4">
        <w:rPr>
          <w:b/>
        </w:rPr>
        <w:t>Note</w:t>
      </w:r>
      <w:r>
        <w:t xml:space="preserve">    </w:t>
      </w:r>
      <w:r w:rsidR="00447BEB" w:rsidRPr="00487A30">
        <w:t xml:space="preserve">You are responsible for the cost of the AWS services used </w:t>
      </w:r>
      <w:r w:rsidR="00447BEB">
        <w:t>while running this Quick Start reference d</w:t>
      </w:r>
      <w:r w:rsidR="00447BEB" w:rsidRPr="00487A30">
        <w:t xml:space="preserve">eployment. </w:t>
      </w:r>
      <w:r w:rsidR="00447BEB" w:rsidRPr="00EA6A7D">
        <w:t xml:space="preserve">There is no additional cost for using this Quick Start. </w:t>
      </w:r>
      <w:r w:rsidR="00447BEB">
        <w:t xml:space="preserve">See the pricing pages for each AWS service you will be using </w:t>
      </w:r>
      <w:r w:rsidR="001E4301">
        <w:t xml:space="preserve">or the </w:t>
      </w:r>
      <w:hyperlink r:id="rId29" w:history="1">
        <w:r w:rsidR="001E4301" w:rsidRPr="001E4301">
          <w:rPr>
            <w:rStyle w:val="Hyperlink"/>
          </w:rPr>
          <w:t>AWS Simple Monthly Calculator</w:t>
        </w:r>
      </w:hyperlink>
      <w:r w:rsidR="00447BEB">
        <w:t xml:space="preserve"> for full details. </w:t>
      </w:r>
    </w:p>
    <w:p w14:paraId="5FFB5159" w14:textId="4889F1C1" w:rsidR="00191EA4" w:rsidRPr="00722556" w:rsidRDefault="00191EA4" w:rsidP="00D1388B">
      <w:pPr>
        <w:pStyle w:val="ListParagraph"/>
      </w:pPr>
      <w:r>
        <w:t xml:space="preserve">You can also </w:t>
      </w:r>
      <w:r w:rsidRPr="00764D56">
        <w:rPr>
          <w:rStyle w:val="Hyperlink"/>
        </w:rPr>
        <w:t>download the template</w:t>
      </w:r>
      <w:r>
        <w:t xml:space="preserve"> </w:t>
      </w:r>
      <w:r w:rsidR="00764D56">
        <w:t>to use it as a starting point for your own implementation</w:t>
      </w:r>
      <w:r w:rsidRPr="00722556">
        <w:t>.</w:t>
      </w:r>
    </w:p>
    <w:p w14:paraId="476C9E98" w14:textId="436B1CD5" w:rsidR="00191EA4" w:rsidRDefault="00191EA4" w:rsidP="00191EA4">
      <w:pPr>
        <w:pStyle w:val="ListNumber"/>
      </w:pPr>
      <w:r>
        <w:t xml:space="preserve">On the </w:t>
      </w:r>
      <w:r w:rsidRPr="004B3AE8">
        <w:rPr>
          <w:b/>
        </w:rPr>
        <w:t>Select Template</w:t>
      </w:r>
      <w:r>
        <w:t xml:space="preserve"> page, keep the default </w:t>
      </w:r>
      <w:r w:rsidR="000A2652">
        <w:t>setting</w:t>
      </w:r>
      <w:r w:rsidRPr="00BB0F9D">
        <w:t xml:space="preserve"> for </w:t>
      </w:r>
      <w:r w:rsidR="00BB0F9D">
        <w:t xml:space="preserve">the template </w:t>
      </w:r>
      <w:r w:rsidR="000A2652">
        <w:t>URL</w:t>
      </w:r>
      <w:r w:rsidR="00BB0F9D" w:rsidRPr="00BB0F9D">
        <w:t>, and then choose</w:t>
      </w:r>
      <w:r w:rsidR="00BB0F9D">
        <w:rPr>
          <w:b/>
        </w:rPr>
        <w:t xml:space="preserve"> Next</w:t>
      </w:r>
      <w:r>
        <w:t>.</w:t>
      </w:r>
    </w:p>
    <w:p w14:paraId="1D31AD28" w14:textId="3B389BD3" w:rsidR="00752989" w:rsidRDefault="00191EA4" w:rsidP="00B27960">
      <w:pPr>
        <w:pStyle w:val="ListNumber"/>
        <w:spacing w:after="280"/>
      </w:pPr>
      <w:r>
        <w:t xml:space="preserve">On the </w:t>
      </w:r>
      <w:r w:rsidRPr="00A80AD1">
        <w:rPr>
          <w:b/>
        </w:rPr>
        <w:t xml:space="preserve">Specify </w:t>
      </w:r>
      <w:r w:rsidR="000A2652" w:rsidRPr="00A80AD1">
        <w:rPr>
          <w:b/>
        </w:rPr>
        <w:t>Details</w:t>
      </w:r>
      <w:r>
        <w:t xml:space="preserve"> page, </w:t>
      </w:r>
      <w:r w:rsidR="00752989">
        <w:t>review the parameters for the template.</w:t>
      </w:r>
      <w:r w:rsidR="00F22EBE">
        <w:t xml:space="preserve"> </w:t>
      </w:r>
      <w:r w:rsidR="00A80AD1">
        <w:t>Enter</w:t>
      </w:r>
      <w:r w:rsidR="001E4301">
        <w:t xml:space="preserve"> values for the parameters that </w:t>
      </w:r>
      <w:r w:rsidR="00F22EBE">
        <w:t xml:space="preserve">require your input. For all other parameters, </w:t>
      </w:r>
      <w:r w:rsidR="00A80AD1">
        <w:t>you can customize the</w:t>
      </w:r>
      <w:r w:rsidR="00F22EBE">
        <w:t xml:space="preserve"> default settings </w:t>
      </w:r>
      <w:r w:rsidR="00A80AD1">
        <w:t>provided by the template</w:t>
      </w:r>
      <w:r w:rsidR="00F22EBE">
        <w:t>.</w:t>
      </w:r>
    </w:p>
    <w:tbl>
      <w:tblPr>
        <w:tblStyle w:val="AWS"/>
        <w:tblW w:w="0" w:type="auto"/>
        <w:tblLook w:val="04A0" w:firstRow="1" w:lastRow="0" w:firstColumn="1" w:lastColumn="0" w:noHBand="0" w:noVBand="1"/>
      </w:tblPr>
      <w:tblGrid>
        <w:gridCol w:w="3004"/>
        <w:gridCol w:w="1891"/>
        <w:gridCol w:w="4681"/>
      </w:tblGrid>
      <w:tr w:rsidR="00983B95" w14:paraId="6EC01FF4" w14:textId="77777777" w:rsidTr="00983B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0" w:type="dxa"/>
          </w:tcPr>
          <w:p w14:paraId="38552B33" w14:textId="77777777" w:rsidR="00752989" w:rsidRDefault="00752989" w:rsidP="005A7E14">
            <w:pPr>
              <w:pStyle w:val="Tabletext"/>
            </w:pPr>
            <w:r>
              <w:t>Parameter</w:t>
            </w:r>
          </w:p>
        </w:tc>
        <w:tc>
          <w:tcPr>
            <w:tcW w:w="1938" w:type="dxa"/>
          </w:tcPr>
          <w:p w14:paraId="36671653" w14:textId="77777777" w:rsidR="00752989" w:rsidRDefault="00752989" w:rsidP="005A7E14">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18" w:type="dxa"/>
          </w:tcPr>
          <w:p w14:paraId="2BD03CFA" w14:textId="77777777" w:rsidR="00752989" w:rsidRDefault="00752989" w:rsidP="005A7E14">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983B95" w14:paraId="715865DB" w14:textId="77777777" w:rsidTr="00983B95">
        <w:tc>
          <w:tcPr>
            <w:cnfStyle w:val="001000000000" w:firstRow="0" w:lastRow="0" w:firstColumn="1" w:lastColumn="0" w:oddVBand="0" w:evenVBand="0" w:oddHBand="0" w:evenHBand="0" w:firstRowFirstColumn="0" w:firstRowLastColumn="0" w:lastRowFirstColumn="0" w:lastRowLastColumn="0"/>
            <w:tcW w:w="2420" w:type="dxa"/>
          </w:tcPr>
          <w:p w14:paraId="26C125DB" w14:textId="1F87FDF5" w:rsidR="00983B95" w:rsidRDefault="00983B95" w:rsidP="00CC6E6D">
            <w:pPr>
              <w:pStyle w:val="Tabletext"/>
            </w:pPr>
            <w:proofErr w:type="spellStart"/>
            <w:r>
              <w:t>SpinnakerVPC</w:t>
            </w:r>
            <w:ins w:id="26" w:author="Microsoft Office User" w:date="2016-08-15T10:53:00Z">
              <w:r w:rsidR="00D74FD1">
                <w:t>CIDR</w:t>
              </w:r>
            </w:ins>
            <w:proofErr w:type="spellEnd"/>
          </w:p>
        </w:tc>
        <w:tc>
          <w:tcPr>
            <w:tcW w:w="1938" w:type="dxa"/>
          </w:tcPr>
          <w:p w14:paraId="5AD609F7" w14:textId="4028FBA5" w:rsidR="00983B95" w:rsidRDefault="00983B95" w:rsidP="00CC6E6D">
            <w:pPr>
              <w:pStyle w:val="Tabletext"/>
              <w:cnfStyle w:val="000000000000" w:firstRow="0" w:lastRow="0" w:firstColumn="0" w:lastColumn="0" w:oddVBand="0" w:evenVBand="0" w:oddHBand="0" w:evenHBand="0" w:firstRowFirstColumn="0" w:firstRowLastColumn="0" w:lastRowFirstColumn="0" w:lastRowLastColumn="0"/>
            </w:pPr>
            <w:del w:id="27" w:author="Microsoft Office User" w:date="2016-08-15T10:53:00Z">
              <w:r w:rsidRPr="001E4301" w:rsidDel="00D74FD1">
                <w:rPr>
                  <w:i/>
                  <w:color w:val="FF0000"/>
                </w:rPr>
                <w:delText>Requires input</w:delText>
              </w:r>
            </w:del>
            <w:ins w:id="28" w:author="Microsoft Office User" w:date="2016-08-15T10:53:00Z">
              <w:r w:rsidR="00D74FD1">
                <w:rPr>
                  <w:i/>
                  <w:color w:val="FF0000"/>
                </w:rPr>
                <w:t>10.100.0/16</w:t>
              </w:r>
            </w:ins>
          </w:p>
        </w:tc>
        <w:tc>
          <w:tcPr>
            <w:tcW w:w="5218" w:type="dxa"/>
          </w:tcPr>
          <w:p w14:paraId="6049268A" w14:textId="067149A1" w:rsidR="00983B95" w:rsidRDefault="00CC6E6D" w:rsidP="00CC6E6D">
            <w:pPr>
              <w:pStyle w:val="Tabletext"/>
              <w:cnfStyle w:val="000000000000" w:firstRow="0" w:lastRow="0" w:firstColumn="0" w:lastColumn="0" w:oddVBand="0" w:evenVBand="0" w:oddHBand="0" w:evenHBand="0" w:firstRowFirstColumn="0" w:firstRowLastColumn="0" w:lastRowFirstColumn="0" w:lastRowLastColumn="0"/>
            </w:pPr>
            <w:r>
              <w:t>CIDR block for the Amazon VPC for Spinnaker.</w:t>
            </w:r>
          </w:p>
        </w:tc>
      </w:tr>
      <w:tr w:rsidR="00983B95" w14:paraId="2168DBFE" w14:textId="77777777" w:rsidTr="00983B95">
        <w:tc>
          <w:tcPr>
            <w:cnfStyle w:val="001000000000" w:firstRow="0" w:lastRow="0" w:firstColumn="1" w:lastColumn="0" w:oddVBand="0" w:evenVBand="0" w:oddHBand="0" w:evenHBand="0" w:firstRowFirstColumn="0" w:firstRowLastColumn="0" w:lastRowFirstColumn="0" w:lastRowLastColumn="0"/>
            <w:tcW w:w="2420" w:type="dxa"/>
          </w:tcPr>
          <w:p w14:paraId="674867B6" w14:textId="459665DF" w:rsidR="00983B95" w:rsidRDefault="00983B95" w:rsidP="00CC6E6D">
            <w:pPr>
              <w:pStyle w:val="Tabletext"/>
            </w:pPr>
            <w:proofErr w:type="spellStart"/>
            <w:r>
              <w:t>SpinnakerPublicSubnet</w:t>
            </w:r>
            <w:r w:rsidR="00D74FD1">
              <w:t>CIDR</w:t>
            </w:r>
            <w:proofErr w:type="spellEnd"/>
          </w:p>
        </w:tc>
        <w:tc>
          <w:tcPr>
            <w:tcW w:w="1938" w:type="dxa"/>
          </w:tcPr>
          <w:p w14:paraId="5FBF9359" w14:textId="182168F1" w:rsidR="00983B95" w:rsidRDefault="00D74FD1" w:rsidP="00CC6E6D">
            <w:pPr>
              <w:pStyle w:val="Tabletext"/>
              <w:cnfStyle w:val="000000000000" w:firstRow="0" w:lastRow="0" w:firstColumn="0" w:lastColumn="0" w:oddVBand="0" w:evenVBand="0" w:oddHBand="0" w:evenHBand="0" w:firstRowFirstColumn="0" w:firstRowLastColumn="0" w:lastRowFirstColumn="0" w:lastRowLastColumn="0"/>
            </w:pPr>
            <w:r>
              <w:rPr>
                <w:i/>
                <w:color w:val="FF0000"/>
              </w:rPr>
              <w:t>10.100.10.0/24</w:t>
            </w:r>
          </w:p>
        </w:tc>
        <w:tc>
          <w:tcPr>
            <w:tcW w:w="5218" w:type="dxa"/>
          </w:tcPr>
          <w:p w14:paraId="53849C31" w14:textId="665FDB69" w:rsidR="00983B95" w:rsidRDefault="00CC6E6D" w:rsidP="00CC6E6D">
            <w:pPr>
              <w:pStyle w:val="Tabletext"/>
              <w:cnfStyle w:val="000000000000" w:firstRow="0" w:lastRow="0" w:firstColumn="0" w:lastColumn="0" w:oddVBand="0" w:evenVBand="0" w:oddHBand="0" w:evenHBand="0" w:firstRowFirstColumn="0" w:firstRowLastColumn="0" w:lastRowFirstColumn="0" w:lastRowLastColumn="0"/>
            </w:pPr>
            <w:r>
              <w:t>CIDR block for the public subnet in the VPC where Spinnaker will be deployed.</w:t>
            </w:r>
          </w:p>
        </w:tc>
      </w:tr>
      <w:tr w:rsidR="003746FB" w14:paraId="0979ED57" w14:textId="77777777" w:rsidTr="00983B95">
        <w:tc>
          <w:tcPr>
            <w:cnfStyle w:val="001000000000" w:firstRow="0" w:lastRow="0" w:firstColumn="1" w:lastColumn="0" w:oddVBand="0" w:evenVBand="0" w:oddHBand="0" w:evenHBand="0" w:firstRowFirstColumn="0" w:firstRowLastColumn="0" w:lastRowFirstColumn="0" w:lastRowLastColumn="0"/>
            <w:tcW w:w="2420" w:type="dxa"/>
          </w:tcPr>
          <w:p w14:paraId="28B190FA" w14:textId="35CEEB10" w:rsidR="003746FB" w:rsidRDefault="003746FB" w:rsidP="00CC6E6D">
            <w:pPr>
              <w:pStyle w:val="Tabletext"/>
            </w:pPr>
            <w:proofErr w:type="spellStart"/>
            <w:r>
              <w:t>SpinnakerPrivateSubnet</w:t>
            </w:r>
            <w:r w:rsidR="00D74FD1">
              <w:t>CIDR</w:t>
            </w:r>
            <w:proofErr w:type="spellEnd"/>
          </w:p>
        </w:tc>
        <w:tc>
          <w:tcPr>
            <w:tcW w:w="1938" w:type="dxa"/>
          </w:tcPr>
          <w:p w14:paraId="3F1388D5" w14:textId="54C394AE" w:rsidR="003746FB" w:rsidRPr="001E4301" w:rsidRDefault="00D74FD1" w:rsidP="00CC6E6D">
            <w:pPr>
              <w:pStyle w:val="Tabletext"/>
              <w:cnfStyle w:val="000000000000" w:firstRow="0" w:lastRow="0" w:firstColumn="0" w:lastColumn="0" w:oddVBand="0" w:evenVBand="0" w:oddHBand="0" w:evenHBand="0" w:firstRowFirstColumn="0" w:firstRowLastColumn="0" w:lastRowFirstColumn="0" w:lastRowLastColumn="0"/>
              <w:rPr>
                <w:i/>
                <w:color w:val="FF0000"/>
              </w:rPr>
            </w:pPr>
            <w:r>
              <w:rPr>
                <w:i/>
                <w:color w:val="FF0000"/>
              </w:rPr>
              <w:t>10.100.11</w:t>
            </w:r>
            <w:r>
              <w:rPr>
                <w:i/>
                <w:color w:val="FF0000"/>
              </w:rPr>
              <w:t>.0/24</w:t>
            </w:r>
          </w:p>
        </w:tc>
        <w:tc>
          <w:tcPr>
            <w:tcW w:w="5218" w:type="dxa"/>
          </w:tcPr>
          <w:p w14:paraId="6B752E31" w14:textId="29CFB833" w:rsidR="003746FB" w:rsidRDefault="003746FB" w:rsidP="00CC6E6D">
            <w:pPr>
              <w:pStyle w:val="Tabletext"/>
              <w:cnfStyle w:val="000000000000" w:firstRow="0" w:lastRow="0" w:firstColumn="0" w:lastColumn="0" w:oddVBand="0" w:evenVBand="0" w:oddHBand="0" w:evenHBand="0" w:firstRowFirstColumn="0" w:firstRowLastColumn="0" w:lastRowFirstColumn="0" w:lastRowLastColumn="0"/>
            </w:pPr>
            <w:r>
              <w:t>CIDR block for the public subnet in the VPC where Spinnaker will be deployed.</w:t>
            </w:r>
          </w:p>
        </w:tc>
      </w:tr>
      <w:tr w:rsidR="003746FB" w14:paraId="18858BB1" w14:textId="77777777" w:rsidTr="00983B95">
        <w:tc>
          <w:tcPr>
            <w:cnfStyle w:val="001000000000" w:firstRow="0" w:lastRow="0" w:firstColumn="1" w:lastColumn="0" w:oddVBand="0" w:evenVBand="0" w:oddHBand="0" w:evenHBand="0" w:firstRowFirstColumn="0" w:firstRowLastColumn="0" w:lastRowFirstColumn="0" w:lastRowLastColumn="0"/>
            <w:tcW w:w="2420" w:type="dxa"/>
          </w:tcPr>
          <w:p w14:paraId="5B96CB60" w14:textId="0D949380" w:rsidR="003746FB" w:rsidRDefault="003746FB" w:rsidP="005A7E14">
            <w:pPr>
              <w:pStyle w:val="Tabletext"/>
            </w:pPr>
            <w:proofErr w:type="spellStart"/>
            <w:r>
              <w:t>KeyName</w:t>
            </w:r>
            <w:proofErr w:type="spellEnd"/>
          </w:p>
        </w:tc>
        <w:tc>
          <w:tcPr>
            <w:tcW w:w="1938" w:type="dxa"/>
          </w:tcPr>
          <w:p w14:paraId="430505E8" w14:textId="3FD43ED7" w:rsidR="003746FB" w:rsidRPr="00D74FD1" w:rsidRDefault="003746FB" w:rsidP="005A7E14">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D74FD1">
              <w:rPr>
                <w:i/>
                <w:color w:val="FF0000"/>
              </w:rPr>
              <w:t>Requires input</w:t>
            </w:r>
          </w:p>
        </w:tc>
        <w:tc>
          <w:tcPr>
            <w:tcW w:w="5218" w:type="dxa"/>
          </w:tcPr>
          <w:p w14:paraId="32C05B91" w14:textId="7F87AE2E" w:rsidR="003746FB" w:rsidRDefault="003746FB" w:rsidP="005A6F3D">
            <w:pPr>
              <w:pStyle w:val="Tabletext"/>
              <w:cnfStyle w:val="000000000000" w:firstRow="0" w:lastRow="0" w:firstColumn="0" w:lastColumn="0" w:oddVBand="0" w:evenVBand="0" w:oddHBand="0" w:evenHBand="0" w:firstRowFirstColumn="0" w:firstRowLastColumn="0" w:lastRowFirstColumn="0" w:lastRowLastColumn="0"/>
            </w:pPr>
            <w:r>
              <w:t xml:space="preserve">Public/private key pair, which allows you to connect securely to your instance after it launches. When you </w:t>
            </w:r>
            <w:r>
              <w:lastRenderedPageBreak/>
              <w:t>created an AWS account, this is the key pair you created in your preferred region.</w:t>
            </w:r>
          </w:p>
        </w:tc>
      </w:tr>
      <w:tr w:rsidR="003746FB" w14:paraId="22C08125" w14:textId="77777777" w:rsidTr="00983B95">
        <w:tc>
          <w:tcPr>
            <w:cnfStyle w:val="001000000000" w:firstRow="0" w:lastRow="0" w:firstColumn="1" w:lastColumn="0" w:oddVBand="0" w:evenVBand="0" w:oddHBand="0" w:evenHBand="0" w:firstRowFirstColumn="0" w:firstRowLastColumn="0" w:lastRowFirstColumn="0" w:lastRowLastColumn="0"/>
            <w:tcW w:w="2420" w:type="dxa"/>
          </w:tcPr>
          <w:p w14:paraId="715FF6D6" w14:textId="141B8D0C" w:rsidR="003746FB" w:rsidRPr="00983B95" w:rsidRDefault="003746FB" w:rsidP="005A7E14">
            <w:pPr>
              <w:pStyle w:val="Tabletext"/>
            </w:pPr>
            <w:r>
              <w:lastRenderedPageBreak/>
              <w:t>Password</w:t>
            </w:r>
          </w:p>
        </w:tc>
        <w:tc>
          <w:tcPr>
            <w:tcW w:w="1938" w:type="dxa"/>
          </w:tcPr>
          <w:p w14:paraId="098D683B" w14:textId="6CCBBB78" w:rsidR="003746FB" w:rsidRDefault="003746FB" w:rsidP="005A7E14">
            <w:pPr>
              <w:pStyle w:val="Tabletext"/>
              <w:cnfStyle w:val="000000000000" w:firstRow="0" w:lastRow="0" w:firstColumn="0" w:lastColumn="0" w:oddVBand="0" w:evenVBand="0" w:oddHBand="0" w:evenHBand="0" w:firstRowFirstColumn="0" w:firstRowLastColumn="0" w:lastRowFirstColumn="0" w:lastRowLastColumn="0"/>
            </w:pPr>
            <w:r w:rsidRPr="001E4301">
              <w:rPr>
                <w:i/>
                <w:color w:val="FF0000"/>
              </w:rPr>
              <w:t>Requires input</w:t>
            </w:r>
          </w:p>
        </w:tc>
        <w:tc>
          <w:tcPr>
            <w:tcW w:w="5218" w:type="dxa"/>
          </w:tcPr>
          <w:p w14:paraId="10E455E9" w14:textId="4078AF89" w:rsidR="003746FB" w:rsidRDefault="003746FB" w:rsidP="00D74FD1">
            <w:pPr>
              <w:pStyle w:val="Tabletext"/>
              <w:cnfStyle w:val="000000000000" w:firstRow="0" w:lastRow="0" w:firstColumn="0" w:lastColumn="0" w:oddVBand="0" w:evenVBand="0" w:oddHBand="0" w:evenHBand="0" w:firstRowFirstColumn="0" w:firstRowLastColumn="0" w:lastRowFirstColumn="0" w:lastRowLastColumn="0"/>
            </w:pPr>
            <w:r>
              <w:t xml:space="preserve">Password for the Spinnaker user account. This must be a string consisting of 1-41 </w:t>
            </w:r>
            <w:proofErr w:type="spellStart"/>
            <w:r w:rsidR="00D74FD1">
              <w:t>alphanumberic</w:t>
            </w:r>
            <w:proofErr w:type="spellEnd"/>
            <w:r w:rsidR="00D74FD1">
              <w:t xml:space="preserve"> </w:t>
            </w:r>
            <w:r w:rsidR="00D74FD1">
              <w:t>characters</w:t>
            </w:r>
            <w:r>
              <w:t>.</w:t>
            </w:r>
          </w:p>
        </w:tc>
      </w:tr>
      <w:tr w:rsidR="00A77C3E" w14:paraId="75B0A982" w14:textId="77777777" w:rsidTr="00983B95">
        <w:tc>
          <w:tcPr>
            <w:cnfStyle w:val="001000000000" w:firstRow="0" w:lastRow="0" w:firstColumn="1" w:lastColumn="0" w:oddVBand="0" w:evenVBand="0" w:oddHBand="0" w:evenHBand="0" w:firstRowFirstColumn="0" w:firstRowLastColumn="0" w:lastRowFirstColumn="0" w:lastRowLastColumn="0"/>
            <w:tcW w:w="2420" w:type="dxa"/>
          </w:tcPr>
          <w:p w14:paraId="3774D433" w14:textId="1563DE55" w:rsidR="00A77C3E" w:rsidRDefault="00A77C3E" w:rsidP="005A7E14">
            <w:pPr>
              <w:pStyle w:val="Tabletext"/>
            </w:pPr>
            <w:proofErr w:type="spellStart"/>
            <w:r>
              <w:t>SSHLocation</w:t>
            </w:r>
            <w:proofErr w:type="spellEnd"/>
          </w:p>
        </w:tc>
        <w:tc>
          <w:tcPr>
            <w:tcW w:w="1938" w:type="dxa"/>
          </w:tcPr>
          <w:p w14:paraId="17FD6D3D" w14:textId="6652442C" w:rsidR="00A77C3E" w:rsidRPr="001E4301" w:rsidRDefault="00A77C3E" w:rsidP="005A7E14">
            <w:pPr>
              <w:pStyle w:val="Tabletext"/>
              <w:cnfStyle w:val="000000000000" w:firstRow="0" w:lastRow="0" w:firstColumn="0" w:lastColumn="0" w:oddVBand="0" w:evenVBand="0" w:oddHBand="0" w:evenHBand="0" w:firstRowFirstColumn="0" w:firstRowLastColumn="0" w:lastRowFirstColumn="0" w:lastRowLastColumn="0"/>
              <w:rPr>
                <w:i/>
                <w:color w:val="FF0000"/>
              </w:rPr>
            </w:pPr>
            <w:r>
              <w:rPr>
                <w:i/>
                <w:color w:val="FF0000"/>
              </w:rPr>
              <w:t>0.0.0.0/0</w:t>
            </w:r>
          </w:p>
        </w:tc>
        <w:tc>
          <w:tcPr>
            <w:tcW w:w="5218" w:type="dxa"/>
          </w:tcPr>
          <w:p w14:paraId="7054864A" w14:textId="7C349191" w:rsidR="00A77C3E" w:rsidRDefault="00A77C3E" w:rsidP="005A7E14">
            <w:pPr>
              <w:pStyle w:val="Tabletext"/>
              <w:cnfStyle w:val="000000000000" w:firstRow="0" w:lastRow="0" w:firstColumn="0" w:lastColumn="0" w:oddVBand="0" w:evenVBand="0" w:oddHBand="0" w:evenHBand="0" w:firstRowFirstColumn="0" w:firstRowLastColumn="0" w:lastRowFirstColumn="0" w:lastRowLastColumn="0"/>
            </w:pPr>
            <w:r>
              <w:t xml:space="preserve">The IP range that can be </w:t>
            </w:r>
            <w:proofErr w:type="spellStart"/>
            <w:r>
              <w:t>use</w:t>
            </w:r>
            <w:proofErr w:type="spellEnd"/>
            <w:r>
              <w:t xml:space="preserve"> to whitelist client connecting to Bastion Hosting using SSH</w:t>
            </w:r>
          </w:p>
        </w:tc>
      </w:tr>
    </w:tbl>
    <w:p w14:paraId="758854FC" w14:textId="66F5AB77" w:rsidR="000A2652" w:rsidRDefault="000A2652" w:rsidP="000A2652">
      <w:pPr>
        <w:pStyle w:val="ListParagraph"/>
        <w:spacing w:before="280"/>
      </w:pPr>
      <w:r>
        <w:t xml:space="preserve">When you finish reviewing and customizing the parameters, choose </w:t>
      </w:r>
      <w:r w:rsidRPr="000A2652">
        <w:rPr>
          <w:b/>
        </w:rPr>
        <w:t>Next</w:t>
      </w:r>
      <w:r>
        <w:t>.</w:t>
      </w:r>
    </w:p>
    <w:p w14:paraId="3F8E244B" w14:textId="73F0FC94" w:rsidR="00191EA4" w:rsidRDefault="00191EA4" w:rsidP="00F22EBE">
      <w:pPr>
        <w:pStyle w:val="ListNumber"/>
      </w:pPr>
      <w:r>
        <w:t xml:space="preserve">On the </w:t>
      </w:r>
      <w:r w:rsidRPr="00191EA4">
        <w:rPr>
          <w:b/>
        </w:rPr>
        <w:t>Options</w:t>
      </w:r>
      <w:r>
        <w:t xml:space="preserve"> page, </w:t>
      </w:r>
      <w:r w:rsidR="00F22EBE">
        <w:t xml:space="preserve">you can </w:t>
      </w:r>
      <w:hyperlink r:id="rId30" w:history="1">
        <w:r w:rsidR="00F22EBE" w:rsidRPr="00F22EBE">
          <w:rPr>
            <w:rStyle w:val="Hyperlink"/>
          </w:rPr>
          <w:t>specify tags</w:t>
        </w:r>
      </w:hyperlink>
      <w:r w:rsidR="00F22EBE">
        <w:t xml:space="preserve"> </w:t>
      </w:r>
      <w:r w:rsidR="00F22EBE" w:rsidRPr="00F22EBE">
        <w:t>(key-value pairs) for resources in your stack</w:t>
      </w:r>
      <w:r w:rsidR="00F22EBE">
        <w:t xml:space="preserve"> and </w:t>
      </w:r>
      <w:hyperlink r:id="rId31" w:history="1">
        <w:r w:rsidR="00F22EBE">
          <w:rPr>
            <w:rStyle w:val="Hyperlink"/>
          </w:rPr>
          <w:t xml:space="preserve">set </w:t>
        </w:r>
        <w:r w:rsidR="000A2652">
          <w:rPr>
            <w:rStyle w:val="Hyperlink"/>
          </w:rPr>
          <w:t>advanced</w:t>
        </w:r>
        <w:r w:rsidR="00F22EBE">
          <w:rPr>
            <w:rStyle w:val="Hyperlink"/>
          </w:rPr>
          <w:t xml:space="preserve"> options</w:t>
        </w:r>
      </w:hyperlink>
      <w:r w:rsidR="00F22EBE">
        <w:t xml:space="preserve">. When you’re done, choose </w:t>
      </w:r>
      <w:r w:rsidR="00F22EBE" w:rsidRPr="0012359E">
        <w:rPr>
          <w:b/>
        </w:rPr>
        <w:t>Next</w:t>
      </w:r>
      <w:r w:rsidR="00F22EBE">
        <w:t>.</w:t>
      </w:r>
    </w:p>
    <w:p w14:paraId="4B132F35" w14:textId="43C9A6DB" w:rsidR="00191EA4" w:rsidRDefault="00191EA4" w:rsidP="00191EA4">
      <w:pPr>
        <w:pStyle w:val="ListNumber"/>
      </w:pPr>
      <w:r>
        <w:t xml:space="preserve">On the </w:t>
      </w:r>
      <w:r w:rsidRPr="00191EA4">
        <w:rPr>
          <w:b/>
        </w:rPr>
        <w:t>Review</w:t>
      </w:r>
      <w:r>
        <w:t xml:space="preserve"> page, </w:t>
      </w:r>
      <w:r w:rsidR="00E27B4C">
        <w:t>review</w:t>
      </w:r>
      <w:r w:rsidR="000A2652">
        <w:t xml:space="preserve"> and confirm the template settings. Under </w:t>
      </w:r>
      <w:r w:rsidR="000A2652" w:rsidRPr="000A2652">
        <w:rPr>
          <w:b/>
        </w:rPr>
        <w:t>Capabilities</w:t>
      </w:r>
      <w:r w:rsidR="000A2652">
        <w:t>, select the check box</w:t>
      </w:r>
      <w:r w:rsidR="00E27B4C">
        <w:t xml:space="preserve"> to acknowledge</w:t>
      </w:r>
      <w:r w:rsidR="000A2652">
        <w:t xml:space="preserve"> that the template will create IAM resources.</w:t>
      </w:r>
    </w:p>
    <w:p w14:paraId="29298313" w14:textId="2587E125" w:rsidR="009E0665" w:rsidRDefault="00191EA4" w:rsidP="00E27B4C">
      <w:pPr>
        <w:pStyle w:val="ListNumber"/>
        <w:rPr>
          <w:specVanish/>
        </w:rPr>
      </w:pPr>
      <w:r>
        <w:t xml:space="preserve">Choose </w:t>
      </w:r>
      <w:r w:rsidRPr="008A3078">
        <w:rPr>
          <w:b/>
        </w:rPr>
        <w:t>Create</w:t>
      </w:r>
      <w:r>
        <w:t xml:space="preserve"> to deploy the stack.</w:t>
      </w:r>
    </w:p>
    <w:p w14:paraId="5048F5E0" w14:textId="32D315AC" w:rsidR="00E27B4C" w:rsidRDefault="00E27B4C" w:rsidP="00600BAF">
      <w:pPr>
        <w:pStyle w:val="ListNumber"/>
        <w:rPr>
          <w:specVanish/>
        </w:rPr>
      </w:pPr>
      <w:r>
        <w:t xml:space="preserve">Monitor the status of the stack. When the status </w:t>
      </w:r>
      <w:r w:rsidR="00E27B11">
        <w:t>is</w:t>
      </w:r>
      <w:r>
        <w:t xml:space="preserve"> </w:t>
      </w:r>
      <w:r w:rsidRPr="00415C0B">
        <w:rPr>
          <w:b/>
        </w:rPr>
        <w:t>CREATE_COMPLETE</w:t>
      </w:r>
      <w:r w:rsidRPr="00415C0B">
        <w:t xml:space="preserve">, the </w:t>
      </w:r>
      <w:r w:rsidR="00600BAF">
        <w:t>deployment is complete</w:t>
      </w:r>
      <w:r w:rsidRPr="00415C0B">
        <w:t>.</w:t>
      </w:r>
    </w:p>
    <w:p w14:paraId="66F3230D" w14:textId="37BB9AC5" w:rsidR="00600BAF" w:rsidRDefault="00600BAF" w:rsidP="00600BAF">
      <w:pPr>
        <w:pStyle w:val="ListNumber"/>
        <w:spacing w:after="400"/>
        <w:rPr>
          <w:ins w:id="29" w:author="Microsoft Office User" w:date="2016-08-15T11:08:00Z"/>
        </w:rPr>
      </w:pPr>
      <w:del w:id="30" w:author="Microsoft Office User" w:date="2016-08-15T11:08:00Z">
        <w:r w:rsidDel="00BB6CCB">
          <w:delText>You can use the URL displayed in</w:delText>
        </w:r>
      </w:del>
      <w:ins w:id="31" w:author="Microsoft Office User" w:date="2016-08-15T11:08:00Z">
        <w:r w:rsidR="00BB6CCB">
          <w:t>In</w:t>
        </w:r>
      </w:ins>
      <w:r>
        <w:t xml:space="preserve"> the </w:t>
      </w:r>
      <w:r w:rsidRPr="00C252CE">
        <w:rPr>
          <w:b/>
        </w:rPr>
        <w:t>Outputs</w:t>
      </w:r>
      <w:r>
        <w:t xml:space="preserve"> tab</w:t>
      </w:r>
      <w:ins w:id="32" w:author="Microsoft Office User" w:date="2016-08-15T11:08:00Z">
        <w:r w:rsidR="00D03271">
          <w:t>, copy SSHString1 and SSHString2 for subsequence steps.</w:t>
        </w:r>
      </w:ins>
      <w:del w:id="33" w:author="Microsoft Office User" w:date="2016-08-15T11:08:00Z">
        <w:r w:rsidDel="00BB6CCB">
          <w:delText xml:space="preserve"> for the stack to view the resources that were created.</w:delText>
        </w:r>
        <w:r w:rsidR="00A77C3E" w:rsidDel="00BB6CCB">
          <w:delText xml:space="preserve"> </w:delText>
        </w:r>
      </w:del>
    </w:p>
    <w:p w14:paraId="6A800E4B" w14:textId="4F6F0A5D" w:rsidR="00BB6CCB" w:rsidRPr="00FF15AE" w:rsidRDefault="00BB6CCB" w:rsidP="00BB6CCB">
      <w:pPr>
        <w:pStyle w:val="ListNumber"/>
        <w:numPr>
          <w:ilvl w:val="0"/>
          <w:numId w:val="0"/>
        </w:numPr>
        <w:spacing w:after="400"/>
        <w:pPrChange w:id="34" w:author="Microsoft Office User" w:date="2016-08-15T11:08:00Z">
          <w:pPr>
            <w:pStyle w:val="ListNumber"/>
            <w:spacing w:after="400"/>
          </w:pPr>
        </w:pPrChange>
      </w:pPr>
      <w:ins w:id="35" w:author="Microsoft Office User" w:date="2016-08-15T11:08:00Z">
        <w:r w:rsidRPr="00BB6CCB">
          <w:drawing>
            <wp:inline distT="0" distB="0" distL="0" distR="0" wp14:anchorId="71ED736A" wp14:editId="7B5ADE7A">
              <wp:extent cx="6172200" cy="16078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72200" cy="1607820"/>
                      </a:xfrm>
                      <a:prstGeom prst="rect">
                        <a:avLst/>
                      </a:prstGeom>
                    </pic:spPr>
                  </pic:pic>
                </a:graphicData>
              </a:graphic>
            </wp:inline>
          </w:drawing>
        </w:r>
      </w:ins>
    </w:p>
    <w:p w14:paraId="27C0C326" w14:textId="7C5677E9" w:rsidR="00F0735F" w:rsidRPr="00CC6E6D" w:rsidRDefault="001E4301" w:rsidP="00CC6E6D">
      <w:pPr>
        <w:pStyle w:val="Heading3"/>
      </w:pPr>
      <w:bookmarkStart w:id="36" w:name="_Toc456106411"/>
      <w:r w:rsidRPr="00CC6E6D">
        <w:t>Step 3</w:t>
      </w:r>
      <w:r w:rsidR="009A7075" w:rsidRPr="00CC6E6D">
        <w:t xml:space="preserve">. </w:t>
      </w:r>
      <w:r w:rsidRPr="00CC6E6D">
        <w:t>Test the Deployment</w:t>
      </w:r>
      <w:bookmarkEnd w:id="36"/>
    </w:p>
    <w:p w14:paraId="50F1AE71" w14:textId="6EFC800D" w:rsidR="007D7DC2" w:rsidRPr="007D7DC2" w:rsidRDefault="00AB6BAE" w:rsidP="00CC6E6D">
      <w:pPr>
        <w:rPr>
          <w:rFonts w:ascii="Times New Roman" w:hAnsi="Times New Roman"/>
          <w:color w:val="auto"/>
        </w:rPr>
      </w:pPr>
      <w:r>
        <w:rPr>
          <w:shd w:val="clear" w:color="auto" w:fill="FFFFFF"/>
        </w:rPr>
        <w:t xml:space="preserve">The steps </w:t>
      </w:r>
      <w:r w:rsidR="00CC6E6D">
        <w:rPr>
          <w:shd w:val="clear" w:color="auto" w:fill="FFFFFF"/>
        </w:rPr>
        <w:t>in this section</w:t>
      </w:r>
      <w:r w:rsidR="00CC6E6D" w:rsidRPr="000A7AF9">
        <w:rPr>
          <w:shd w:val="clear" w:color="auto" w:fill="FFFFFF"/>
        </w:rPr>
        <w:t xml:space="preserve"> </w:t>
      </w:r>
      <w:r w:rsidR="000A7AF9" w:rsidRPr="000A7AF9">
        <w:rPr>
          <w:shd w:val="clear" w:color="auto" w:fill="FFFFFF"/>
        </w:rPr>
        <w:t>walk you through some of the basics with Spinnaker</w:t>
      </w:r>
      <w:r w:rsidR="00CC6E6D">
        <w:rPr>
          <w:shd w:val="clear" w:color="auto" w:fill="FFFFFF"/>
        </w:rPr>
        <w:t>.</w:t>
      </w:r>
      <w:r w:rsidR="000A7AF9" w:rsidRPr="000A7AF9">
        <w:rPr>
          <w:shd w:val="clear" w:color="auto" w:fill="FFFFFF"/>
        </w:rPr>
        <w:t xml:space="preserve"> </w:t>
      </w:r>
      <w:r w:rsidR="00CC6E6D">
        <w:rPr>
          <w:shd w:val="clear" w:color="auto" w:fill="FFFFFF"/>
        </w:rPr>
        <w:t>Y</w:t>
      </w:r>
      <w:r w:rsidR="000A7AF9" w:rsidRPr="000A7AF9">
        <w:rPr>
          <w:shd w:val="clear" w:color="auto" w:fill="FFFFFF"/>
        </w:rPr>
        <w:t>ou'</w:t>
      </w:r>
      <w:r w:rsidR="00CC6E6D">
        <w:rPr>
          <w:shd w:val="clear" w:color="auto" w:fill="FFFFFF"/>
        </w:rPr>
        <w:t>ll</w:t>
      </w:r>
      <w:r w:rsidR="000A7AF9" w:rsidRPr="000A7AF9">
        <w:rPr>
          <w:shd w:val="clear" w:color="auto" w:fill="FFFFFF"/>
        </w:rPr>
        <w:t xml:space="preserve"> set up a Spinnaker pipeline that bakes </w:t>
      </w:r>
      <w:proofErr w:type="spellStart"/>
      <w:r w:rsidR="000A7AF9" w:rsidRPr="000A7AF9">
        <w:rPr>
          <w:shd w:val="clear" w:color="auto" w:fill="FFFFFF"/>
        </w:rPr>
        <w:t>a</w:t>
      </w:r>
      <w:proofErr w:type="spellEnd"/>
      <w:r w:rsidR="000A7AF9" w:rsidRPr="000A7AF9">
        <w:rPr>
          <w:shd w:val="clear" w:color="auto" w:fill="FFFFFF"/>
        </w:rPr>
        <w:t xml:space="preserve"> </w:t>
      </w:r>
      <w:r>
        <w:rPr>
          <w:shd w:val="clear" w:color="auto" w:fill="FFFFFF"/>
        </w:rPr>
        <w:t>Amazon Virtual Image (AMI</w:t>
      </w:r>
      <w:r w:rsidR="000A7AF9" w:rsidRPr="000A7AF9">
        <w:rPr>
          <w:shd w:val="clear" w:color="auto" w:fill="FFFFFF"/>
        </w:rPr>
        <w:t xml:space="preserve">) image </w:t>
      </w:r>
      <w:r w:rsidR="00CC6E6D">
        <w:rPr>
          <w:shd w:val="clear" w:color="auto" w:fill="FFFFFF"/>
        </w:rPr>
        <w:t xml:space="preserve">that </w:t>
      </w:r>
      <w:r w:rsidR="000A7AF9" w:rsidRPr="000A7AF9">
        <w:rPr>
          <w:shd w:val="clear" w:color="auto" w:fill="FFFFFF"/>
        </w:rPr>
        <w:t>contain</w:t>
      </w:r>
      <w:r w:rsidR="00CC6E6D">
        <w:rPr>
          <w:shd w:val="clear" w:color="auto" w:fill="FFFFFF"/>
        </w:rPr>
        <w:t>s</w:t>
      </w:r>
      <w:r w:rsidR="000A7AF9" w:rsidRPr="000A7AF9">
        <w:rPr>
          <w:shd w:val="clear" w:color="auto" w:fill="FFFFFF"/>
        </w:rPr>
        <w:t xml:space="preserve"> </w:t>
      </w:r>
      <w:r w:rsidR="00CC6E6D">
        <w:rPr>
          <w:shd w:val="clear" w:color="auto" w:fill="FFFFFF"/>
        </w:rPr>
        <w:t xml:space="preserve">a </w:t>
      </w:r>
      <w:proofErr w:type="spellStart"/>
      <w:r w:rsidR="00CC6E6D">
        <w:rPr>
          <w:shd w:val="clear" w:color="auto" w:fill="FFFFFF"/>
        </w:rPr>
        <w:t>R</w:t>
      </w:r>
      <w:r w:rsidR="000A7AF9" w:rsidRPr="000A7AF9">
        <w:rPr>
          <w:shd w:val="clear" w:color="auto" w:fill="FFFFFF"/>
        </w:rPr>
        <w:t>edis</w:t>
      </w:r>
      <w:proofErr w:type="spellEnd"/>
      <w:r w:rsidR="00CC6E6D">
        <w:rPr>
          <w:shd w:val="clear" w:color="auto" w:fill="FFFFFF"/>
        </w:rPr>
        <w:t xml:space="preserve"> </w:t>
      </w:r>
      <w:r w:rsidR="003046CE">
        <w:rPr>
          <w:shd w:val="clear" w:color="auto" w:fill="FFFFFF"/>
        </w:rPr>
        <w:t>server</w:t>
      </w:r>
      <w:r w:rsidR="000A7AF9" w:rsidRPr="000A7AF9">
        <w:rPr>
          <w:shd w:val="clear" w:color="auto" w:fill="FFFFFF"/>
        </w:rPr>
        <w:t xml:space="preserve">, </w:t>
      </w:r>
      <w:r w:rsidR="00CC6E6D">
        <w:rPr>
          <w:shd w:val="clear" w:color="auto" w:fill="FFFFFF"/>
        </w:rPr>
        <w:t xml:space="preserve">and </w:t>
      </w:r>
      <w:r w:rsidR="000A7AF9" w:rsidRPr="000A7AF9">
        <w:rPr>
          <w:shd w:val="clear" w:color="auto" w:fill="FFFFFF"/>
        </w:rPr>
        <w:t>then deploys that image to a test cluster.</w:t>
      </w:r>
      <w:r w:rsidR="00711F96">
        <w:rPr>
          <w:rStyle w:val="CommentReference"/>
        </w:rPr>
        <w:commentReference w:id="37"/>
      </w:r>
      <w:r w:rsidR="003746FB">
        <w:rPr>
          <w:rStyle w:val="CommentReference"/>
        </w:rPr>
        <w:commentReference w:id="38"/>
      </w:r>
    </w:p>
    <w:p w14:paraId="6BDAB669" w14:textId="52072252" w:rsidR="00951D31" w:rsidRDefault="00621151" w:rsidP="00CC6E6D">
      <w:pPr>
        <w:pStyle w:val="Heading4"/>
      </w:pPr>
      <w:r>
        <w:t>Connect to your Spinnaker Instance</w:t>
      </w:r>
    </w:p>
    <w:p w14:paraId="747A16A9" w14:textId="76039A54" w:rsidR="007D7DC2" w:rsidRDefault="007D7DC2" w:rsidP="00A24BD1">
      <w:pPr>
        <w:pStyle w:val="ListNumber"/>
        <w:numPr>
          <w:ilvl w:val="0"/>
          <w:numId w:val="9"/>
        </w:numPr>
      </w:pPr>
      <w:r w:rsidRPr="00621151">
        <w:t>Connect to your Spinnaker instance</w:t>
      </w:r>
      <w:r w:rsidR="00D071F7">
        <w:t>,</w:t>
      </w:r>
      <w:r w:rsidRPr="00621151">
        <w:t xml:space="preserve"> </w:t>
      </w:r>
      <w:r w:rsidR="00621151">
        <w:t xml:space="preserve">and port forward to </w:t>
      </w:r>
      <w:r w:rsidR="00D071F7">
        <w:t xml:space="preserve">the </w:t>
      </w:r>
      <w:r w:rsidR="00621151">
        <w:t xml:space="preserve">Spinnaker </w:t>
      </w:r>
      <w:r w:rsidR="00D071F7">
        <w:t>c</w:t>
      </w:r>
      <w:r w:rsidR="00621151">
        <w:t>onsole and APIs</w:t>
      </w:r>
      <w:ins w:id="39" w:author="Microsoft Office User" w:date="2016-08-15T11:13:00Z">
        <w:r w:rsidR="00D03271">
          <w:t xml:space="preserve"> by executing SSHString1 in console to connect to Bastion Host then execute </w:t>
        </w:r>
      </w:ins>
      <w:ins w:id="40" w:author="Microsoft Office User" w:date="2016-08-15T11:14:00Z">
        <w:r w:rsidR="00E67F80">
          <w:t xml:space="preserve">SSHString2 in the </w:t>
        </w:r>
        <w:proofErr w:type="spellStart"/>
        <w:r w:rsidR="00E67F80">
          <w:t>stdout</w:t>
        </w:r>
        <w:proofErr w:type="spellEnd"/>
        <w:r w:rsidR="00D03271">
          <w:t xml:space="preserve"> of Bastion Host.</w:t>
        </w:r>
      </w:ins>
      <w:bookmarkStart w:id="41" w:name="_GoBack"/>
      <w:bookmarkEnd w:id="41"/>
      <w:del w:id="42" w:author="Microsoft Office User" w:date="2016-08-15T11:13:00Z">
        <w:r w:rsidR="00621151" w:rsidDel="00D03271">
          <w:delText>:</w:delText>
        </w:r>
        <w:r w:rsidRPr="00621151" w:rsidDel="00D03271">
          <w:delText xml:space="preserve"> </w:delText>
        </w:r>
      </w:del>
    </w:p>
    <w:p w14:paraId="736DD34B" w14:textId="0E067F89" w:rsidR="00CC6E6D" w:rsidRPr="00621151" w:rsidRDefault="00CC6E6D" w:rsidP="00CC6E6D">
      <w:pPr>
        <w:pStyle w:val="CodeSnippet"/>
      </w:pPr>
      <w:proofErr w:type="spellStart"/>
      <w:r w:rsidRPr="00621151">
        <w:lastRenderedPageBreak/>
        <w:t>ssh</w:t>
      </w:r>
      <w:proofErr w:type="spellEnd"/>
      <w:r w:rsidRPr="00621151">
        <w:t xml:space="preserve"> </w:t>
      </w:r>
      <w:r w:rsidR="00E67F80">
        <w:t xml:space="preserve">–A </w:t>
      </w:r>
      <w:r w:rsidRPr="00621151">
        <w:t xml:space="preserve">-L 9000:localhost:9000 -L 8084:localhost:8084 -L 8087:localhost:8087 </w:t>
      </w:r>
      <w:r w:rsidR="005473C4">
        <w:fldChar w:fldCharType="begin"/>
      </w:r>
      <w:r w:rsidR="005473C4">
        <w:instrText xml:space="preserve"> HYPERLINK "mailto:ubuntu@ec2-198-51-100-1.compute-1.amazonaws.com" </w:instrText>
      </w:r>
      <w:r w:rsidR="005473C4">
        <w:fldChar w:fldCharType="separate"/>
      </w:r>
      <w:ins w:id="43" w:author="Microsoft Office User" w:date="2016-08-15T13:58:00Z">
        <w:r w:rsidR="00E67F80">
          <w:t>ec2-user</w:t>
        </w:r>
      </w:ins>
      <w:del w:id="44" w:author="Microsoft Office User" w:date="2016-08-15T13:58:00Z">
        <w:r w:rsidRPr="00621151" w:rsidDel="00E67F80">
          <w:delText>ubuntu</w:delText>
        </w:r>
      </w:del>
      <w:r w:rsidRPr="00621151">
        <w:t>@</w:t>
      </w:r>
      <w:r w:rsidRPr="00621151">
        <w:rPr>
          <w:rFonts w:eastAsiaTheme="majorEastAsia"/>
        </w:rPr>
        <w:t>ec2-198-51-100-1.compute-1.amazonaws.com</w:t>
      </w:r>
      <w:r w:rsidR="005473C4">
        <w:rPr>
          <w:rFonts w:eastAsiaTheme="majorEastAsia"/>
        </w:rPr>
        <w:fldChar w:fldCharType="end"/>
      </w:r>
    </w:p>
    <w:p w14:paraId="24259E40" w14:textId="7EFB2F40" w:rsidR="007D7DC2" w:rsidRPr="00621151" w:rsidRDefault="00D071F7" w:rsidP="00D071F7">
      <w:pPr>
        <w:pStyle w:val="ListNumber"/>
        <w:numPr>
          <w:ilvl w:val="0"/>
          <w:numId w:val="9"/>
        </w:numPr>
        <w:spacing w:after="400"/>
      </w:pPr>
      <w:r>
        <w:t>I</w:t>
      </w:r>
      <w:r w:rsidR="007D7DC2" w:rsidRPr="00621151">
        <w:t xml:space="preserve">n your web browser, </w:t>
      </w:r>
      <w:r>
        <w:t>open</w:t>
      </w:r>
      <w:r w:rsidR="007D7DC2" w:rsidRPr="00621151">
        <w:t xml:space="preserve"> </w:t>
      </w:r>
      <w:r>
        <w:t xml:space="preserve">the </w:t>
      </w:r>
      <w:r w:rsidR="007D7DC2" w:rsidRPr="00621151">
        <w:t>Spinnaker web pag</w:t>
      </w:r>
      <w:r w:rsidR="00621151">
        <w:t xml:space="preserve">e </w:t>
      </w:r>
      <w:hyperlink r:id="rId33" w:history="1">
        <w:r w:rsidR="00621151" w:rsidRPr="00344E12">
          <w:rPr>
            <w:rStyle w:val="Hyperlink"/>
          </w:rPr>
          <w:t>http://localhost:9000</w:t>
        </w:r>
      </w:hyperlink>
      <w:r w:rsidRPr="00D071F7">
        <w:t>.</w:t>
      </w:r>
      <w:r w:rsidR="00621151">
        <w:t xml:space="preserve"> </w:t>
      </w:r>
    </w:p>
    <w:p w14:paraId="6F0C0D3D" w14:textId="05509BFF" w:rsidR="007D7DC2" w:rsidRPr="002956E9" w:rsidRDefault="007D7DC2" w:rsidP="00CC6E6D">
      <w:pPr>
        <w:pStyle w:val="Heading4"/>
      </w:pPr>
      <w:r w:rsidRPr="002956E9">
        <w:t xml:space="preserve">Create a Spinnaker </w:t>
      </w:r>
      <w:r w:rsidR="00711F96">
        <w:t>A</w:t>
      </w:r>
      <w:r w:rsidRPr="002956E9">
        <w:t>pplication</w:t>
      </w:r>
    </w:p>
    <w:p w14:paraId="3C64D4D2" w14:textId="007D2EED" w:rsidR="007D7DC2" w:rsidRPr="002956E9" w:rsidRDefault="007D7DC2" w:rsidP="00A24BD1">
      <w:pPr>
        <w:pStyle w:val="ListNumber"/>
        <w:numPr>
          <w:ilvl w:val="0"/>
          <w:numId w:val="10"/>
        </w:numPr>
      </w:pPr>
      <w:r w:rsidRPr="002956E9">
        <w:t>In Spinnaker, click </w:t>
      </w:r>
      <w:r w:rsidRPr="002956E9">
        <w:rPr>
          <w:b/>
          <w:bCs/>
        </w:rPr>
        <w:t>Actions</w:t>
      </w:r>
      <w:r w:rsidR="00283271" w:rsidRPr="00283271">
        <w:t>,</w:t>
      </w:r>
      <w:r w:rsidRPr="002956E9">
        <w:t> </w:t>
      </w:r>
      <w:r w:rsidRPr="002956E9">
        <w:rPr>
          <w:b/>
          <w:bCs/>
        </w:rPr>
        <w:t>Create Application</w:t>
      </w:r>
      <w:r w:rsidR="00283271" w:rsidRPr="00283271">
        <w:t>.</w:t>
      </w:r>
    </w:p>
    <w:p w14:paraId="03455947" w14:textId="07398F77" w:rsidR="007D7DC2" w:rsidRPr="002956E9" w:rsidRDefault="00283271" w:rsidP="00A24BD1">
      <w:pPr>
        <w:pStyle w:val="ListNumber"/>
        <w:numPr>
          <w:ilvl w:val="0"/>
          <w:numId w:val="10"/>
        </w:numPr>
      </w:pPr>
      <w:r>
        <w:t xml:space="preserve">For </w:t>
      </w:r>
      <w:r w:rsidRPr="003C1C69">
        <w:rPr>
          <w:b/>
        </w:rPr>
        <w:t>Name</w:t>
      </w:r>
      <w:r>
        <w:t>, type</w:t>
      </w:r>
      <w:r w:rsidR="007D7DC2" w:rsidRPr="002956E9">
        <w:t> </w:t>
      </w:r>
      <w:r w:rsidR="007D7DC2" w:rsidRPr="00283271">
        <w:rPr>
          <w:rFonts w:ascii="Courier New" w:hAnsi="Courier New" w:cs="Courier New"/>
        </w:rPr>
        <w:t>example</w:t>
      </w:r>
      <w:r>
        <w:t>,</w:t>
      </w:r>
      <w:r w:rsidR="007D7DC2" w:rsidRPr="002956E9">
        <w:t xml:space="preserve"> and</w:t>
      </w:r>
      <w:r>
        <w:t xml:space="preserve"> for </w:t>
      </w:r>
      <w:r w:rsidRPr="00283271">
        <w:rPr>
          <w:b/>
        </w:rPr>
        <w:t>Owner Email</w:t>
      </w:r>
      <w:r>
        <w:t>, specify</w:t>
      </w:r>
      <w:r w:rsidR="007D7DC2" w:rsidRPr="002956E9">
        <w:t xml:space="preserve"> your email address.</w:t>
      </w:r>
    </w:p>
    <w:p w14:paraId="167EBC3B" w14:textId="59D7790E" w:rsidR="007D7DC2" w:rsidRPr="002956E9" w:rsidRDefault="007D7DC2" w:rsidP="002956E9">
      <w:pPr>
        <w:pStyle w:val="ListNumber"/>
      </w:pPr>
      <w:r w:rsidRPr="002956E9">
        <w:t xml:space="preserve">Click inside the dashed rectangle </w:t>
      </w:r>
      <w:r w:rsidR="00283271">
        <w:t>next to</w:t>
      </w:r>
      <w:r w:rsidR="00283271" w:rsidRPr="002956E9">
        <w:t xml:space="preserve"> </w:t>
      </w:r>
      <w:r w:rsidRPr="002956E9">
        <w:t>the </w:t>
      </w:r>
      <w:r w:rsidRPr="002956E9">
        <w:rPr>
          <w:b/>
          <w:bCs/>
        </w:rPr>
        <w:t>Accounts</w:t>
      </w:r>
      <w:r w:rsidRPr="002956E9">
        <w:t> heading</w:t>
      </w:r>
      <w:r w:rsidR="002956E9">
        <w:t xml:space="preserve"> and select </w:t>
      </w:r>
      <w:r w:rsidR="002956E9" w:rsidRPr="002956E9">
        <w:rPr>
          <w:b/>
        </w:rPr>
        <w:t>Default</w:t>
      </w:r>
      <w:r w:rsidR="002956E9">
        <w:t>.</w:t>
      </w:r>
    </w:p>
    <w:p w14:paraId="2589F1C4" w14:textId="3A4BE2C1" w:rsidR="007D7DC2" w:rsidRPr="002956E9" w:rsidRDefault="00283271" w:rsidP="002956E9">
      <w:pPr>
        <w:pStyle w:val="ListNumber"/>
      </w:pPr>
      <w:r>
        <w:t>Choose</w:t>
      </w:r>
      <w:r w:rsidR="007D7DC2" w:rsidRPr="002956E9">
        <w:t xml:space="preserve"> the </w:t>
      </w:r>
      <w:r w:rsidR="007D7DC2" w:rsidRPr="002956E9">
        <w:rPr>
          <w:b/>
          <w:bCs/>
        </w:rPr>
        <w:t>Consider only cloud provider health when executing</w:t>
      </w:r>
      <w:r w:rsidR="002956E9">
        <w:t xml:space="preserve"> </w:t>
      </w:r>
      <w:r w:rsidR="007D7DC2" w:rsidRPr="002956E9">
        <w:rPr>
          <w:b/>
          <w:bCs/>
        </w:rPr>
        <w:t>tasks</w:t>
      </w:r>
      <w:r w:rsidR="007D7DC2" w:rsidRPr="002956E9">
        <w:t> button next to </w:t>
      </w:r>
      <w:r w:rsidR="007D7DC2" w:rsidRPr="002956E9">
        <w:rPr>
          <w:b/>
          <w:bCs/>
        </w:rPr>
        <w:t>Instance Health</w:t>
      </w:r>
      <w:r w:rsidR="007D7DC2" w:rsidRPr="002956E9">
        <w:t>.</w:t>
      </w:r>
    </w:p>
    <w:p w14:paraId="380CB46F" w14:textId="17801481" w:rsidR="007D7DC2" w:rsidRPr="002956E9" w:rsidRDefault="00283271" w:rsidP="00D071F7">
      <w:pPr>
        <w:pStyle w:val="ListNumber"/>
        <w:spacing w:after="400"/>
      </w:pPr>
      <w:r>
        <w:t>Choose</w:t>
      </w:r>
      <w:r w:rsidR="007D7DC2" w:rsidRPr="002956E9">
        <w:t> </w:t>
      </w:r>
      <w:r w:rsidR="007D7DC2" w:rsidRPr="002956E9">
        <w:rPr>
          <w:b/>
          <w:bCs/>
        </w:rPr>
        <w:t>Create</w:t>
      </w:r>
      <w:r w:rsidR="007D7DC2" w:rsidRPr="002956E9">
        <w:t>.</w:t>
      </w:r>
    </w:p>
    <w:p w14:paraId="5A72E40F" w14:textId="6079AEDE" w:rsidR="007D7DC2" w:rsidRPr="00C9754A" w:rsidRDefault="007D7DC2" w:rsidP="00CC6E6D">
      <w:pPr>
        <w:pStyle w:val="Heading4"/>
      </w:pPr>
      <w:r w:rsidRPr="00C9754A">
        <w:t xml:space="preserve">Create and </w:t>
      </w:r>
      <w:r w:rsidR="00711F96">
        <w:t>C</w:t>
      </w:r>
      <w:r w:rsidRPr="00C9754A">
        <w:t xml:space="preserve">onfigure a </w:t>
      </w:r>
      <w:r w:rsidR="00711F96">
        <w:t>S</w:t>
      </w:r>
      <w:r w:rsidRPr="00C9754A">
        <w:t xml:space="preserve">ecurity </w:t>
      </w:r>
      <w:r w:rsidR="00711F96">
        <w:t>G</w:t>
      </w:r>
      <w:r w:rsidRPr="00C9754A">
        <w:t>roup</w:t>
      </w:r>
    </w:p>
    <w:p w14:paraId="04A3F635" w14:textId="73FE6427" w:rsidR="007D7DC2" w:rsidRPr="00C9754A" w:rsidRDefault="007D7DC2" w:rsidP="00D071F7">
      <w:r w:rsidRPr="00C9754A">
        <w:t>Next, you'll create a security group that specifies traffic firewall</w:t>
      </w:r>
      <w:r w:rsidR="002956E9">
        <w:t xml:space="preserve"> </w:t>
      </w:r>
      <w:r w:rsidRPr="00C9754A">
        <w:t>rules for the cluster. You'll configure the firewall rules to allow</w:t>
      </w:r>
      <w:r w:rsidR="002956E9">
        <w:t xml:space="preserve"> </w:t>
      </w:r>
      <w:r w:rsidRPr="00C9754A">
        <w:t>all incoming traffic on port 80, for clusters associated with this</w:t>
      </w:r>
      <w:r w:rsidR="002956E9">
        <w:t xml:space="preserve"> </w:t>
      </w:r>
      <w:r w:rsidRPr="00C9754A">
        <w:t>security group.</w:t>
      </w:r>
    </w:p>
    <w:p w14:paraId="2129122B" w14:textId="66D2A86C" w:rsidR="007D7DC2" w:rsidRPr="002956E9" w:rsidRDefault="00283271" w:rsidP="00A24BD1">
      <w:pPr>
        <w:pStyle w:val="ListNumber"/>
        <w:numPr>
          <w:ilvl w:val="0"/>
          <w:numId w:val="11"/>
        </w:numPr>
      </w:pPr>
      <w:r>
        <w:t>Choose</w:t>
      </w:r>
      <w:r w:rsidRPr="002956E9">
        <w:t> </w:t>
      </w:r>
      <w:r w:rsidRPr="00283271">
        <w:rPr>
          <w:b/>
        </w:rPr>
        <w:t>Security Groups</w:t>
      </w:r>
      <w:r w:rsidR="007D7DC2" w:rsidRPr="002956E9">
        <w:t xml:space="preserve">, </w:t>
      </w:r>
      <w:r>
        <w:t xml:space="preserve">and </w:t>
      </w:r>
      <w:r w:rsidR="007D7DC2" w:rsidRPr="002956E9">
        <w:t>then c</w:t>
      </w:r>
      <w:r w:rsidR="00826F9D">
        <w:t>hoose</w:t>
      </w:r>
      <w:r w:rsidR="007D7DC2" w:rsidRPr="002956E9">
        <w:t xml:space="preserve"> the </w:t>
      </w:r>
      <w:r w:rsidR="007D7DC2" w:rsidRPr="00AE206C">
        <w:t>+</w:t>
      </w:r>
      <w:r w:rsidR="007D7DC2" w:rsidRPr="002956E9">
        <w:t> button to create a security group.</w:t>
      </w:r>
    </w:p>
    <w:p w14:paraId="3FAAB6F7" w14:textId="7A933512" w:rsidR="007D7DC2" w:rsidRPr="002956E9" w:rsidRDefault="00283271" w:rsidP="00A24BD1">
      <w:pPr>
        <w:pStyle w:val="ListNumber"/>
        <w:numPr>
          <w:ilvl w:val="0"/>
          <w:numId w:val="11"/>
        </w:numPr>
      </w:pPr>
      <w:r>
        <w:t>For</w:t>
      </w:r>
      <w:r w:rsidR="007D7DC2" w:rsidRPr="002956E9">
        <w:t> </w:t>
      </w:r>
      <w:r w:rsidR="007D7DC2" w:rsidRPr="00AE206C">
        <w:rPr>
          <w:b/>
          <w:bCs/>
        </w:rPr>
        <w:t>Detail (optional)</w:t>
      </w:r>
      <w:r w:rsidRPr="00283271">
        <w:t xml:space="preserve">, type </w:t>
      </w:r>
      <w:r w:rsidRPr="00283271">
        <w:rPr>
          <w:rFonts w:ascii="Courier New" w:hAnsi="Courier New" w:cs="Courier New"/>
        </w:rPr>
        <w:t>test</w:t>
      </w:r>
      <w:r w:rsidRPr="00283271">
        <w:t>.</w:t>
      </w:r>
      <w:r w:rsidR="007D7DC2" w:rsidRPr="00283271">
        <w:t> </w:t>
      </w:r>
      <w:r>
        <w:t xml:space="preserve">For </w:t>
      </w:r>
      <w:r w:rsidRPr="00283271">
        <w:rPr>
          <w:b/>
        </w:rPr>
        <w:t>Description</w:t>
      </w:r>
      <w:r>
        <w:t>, type</w:t>
      </w:r>
      <w:r w:rsidR="002956E9">
        <w:t xml:space="preserve"> </w:t>
      </w:r>
      <w:r w:rsidR="007D7DC2" w:rsidRPr="00283271">
        <w:rPr>
          <w:rFonts w:ascii="Courier New" w:hAnsi="Courier New" w:cs="Courier New"/>
        </w:rPr>
        <w:t>Test environment</w:t>
      </w:r>
      <w:r w:rsidR="007D7DC2" w:rsidRPr="002956E9">
        <w:t>.</w:t>
      </w:r>
    </w:p>
    <w:p w14:paraId="1339F62D" w14:textId="7C67E474" w:rsidR="007D7DC2" w:rsidRPr="002956E9" w:rsidRDefault="002956E9" w:rsidP="00A24BD1">
      <w:pPr>
        <w:pStyle w:val="ListNumber"/>
        <w:numPr>
          <w:ilvl w:val="0"/>
          <w:numId w:val="11"/>
        </w:numPr>
      </w:pPr>
      <w:r>
        <w:t>S</w:t>
      </w:r>
      <w:r w:rsidR="007D7DC2" w:rsidRPr="002956E9">
        <w:t>elect </w:t>
      </w:r>
      <w:proofErr w:type="spellStart"/>
      <w:r w:rsidR="007D7DC2" w:rsidRPr="002956E9">
        <w:rPr>
          <w:b/>
          <w:bCs/>
        </w:rPr>
        <w:t>defaultvpc</w:t>
      </w:r>
      <w:proofErr w:type="spellEnd"/>
      <w:r w:rsidR="007D7DC2" w:rsidRPr="002956E9">
        <w:t> as the </w:t>
      </w:r>
      <w:r w:rsidR="007D7DC2" w:rsidRPr="002956E9">
        <w:rPr>
          <w:b/>
          <w:bCs/>
        </w:rPr>
        <w:t>VPC</w:t>
      </w:r>
      <w:r w:rsidR="007D7DC2" w:rsidRPr="002956E9">
        <w:t> field</w:t>
      </w:r>
      <w:r w:rsidR="00826F9D">
        <w:t>,</w:t>
      </w:r>
      <w:r w:rsidR="007D7DC2" w:rsidRPr="002956E9">
        <w:t xml:space="preserve"> and </w:t>
      </w:r>
      <w:r w:rsidR="00826F9D">
        <w:t>then choose</w:t>
      </w:r>
      <w:r w:rsidR="00826F9D" w:rsidRPr="002956E9">
        <w:t> </w:t>
      </w:r>
      <w:r w:rsidR="007D7DC2" w:rsidRPr="002956E9">
        <w:rPr>
          <w:b/>
          <w:bCs/>
        </w:rPr>
        <w:t>Next</w:t>
      </w:r>
      <w:r w:rsidR="007D7DC2" w:rsidRPr="002956E9">
        <w:t>.</w:t>
      </w:r>
    </w:p>
    <w:p w14:paraId="45361461" w14:textId="38B42C27" w:rsidR="007D7DC2" w:rsidRPr="002956E9" w:rsidRDefault="00826F9D" w:rsidP="00A24BD1">
      <w:pPr>
        <w:pStyle w:val="ListNumber"/>
        <w:numPr>
          <w:ilvl w:val="0"/>
          <w:numId w:val="11"/>
        </w:numPr>
      </w:pPr>
      <w:r>
        <w:t>Choose</w:t>
      </w:r>
      <w:r w:rsidRPr="002956E9">
        <w:t> </w:t>
      </w:r>
      <w:r w:rsidR="007D7DC2" w:rsidRPr="002956E9">
        <w:rPr>
          <w:b/>
          <w:bCs/>
        </w:rPr>
        <w:t xml:space="preserve">Add </w:t>
      </w:r>
      <w:proofErr w:type="gramStart"/>
      <w:r w:rsidR="007D7DC2" w:rsidRPr="002956E9">
        <w:rPr>
          <w:b/>
          <w:bCs/>
        </w:rPr>
        <w:t>new</w:t>
      </w:r>
      <w:proofErr w:type="gramEnd"/>
      <w:r w:rsidR="007D7DC2" w:rsidRPr="002956E9">
        <w:rPr>
          <w:b/>
          <w:bCs/>
        </w:rPr>
        <w:t xml:space="preserve"> Security Group Rule</w:t>
      </w:r>
      <w:r w:rsidR="007D7DC2" w:rsidRPr="002956E9">
        <w:t>.</w:t>
      </w:r>
    </w:p>
    <w:p w14:paraId="46B8A6DA" w14:textId="2231BA4E" w:rsidR="007D7DC2" w:rsidRPr="002956E9" w:rsidRDefault="00826F9D" w:rsidP="00A24BD1">
      <w:pPr>
        <w:pStyle w:val="ListNumber"/>
        <w:numPr>
          <w:ilvl w:val="0"/>
          <w:numId w:val="11"/>
        </w:numPr>
      </w:pPr>
      <w:r>
        <w:t>For</w:t>
      </w:r>
      <w:r w:rsidR="007D7DC2" w:rsidRPr="002956E9">
        <w:t> </w:t>
      </w:r>
      <w:r w:rsidR="007D7DC2" w:rsidRPr="002956E9">
        <w:rPr>
          <w:b/>
          <w:bCs/>
        </w:rPr>
        <w:t>Security Group</w:t>
      </w:r>
      <w:r w:rsidRPr="00826F9D">
        <w:t>, choose</w:t>
      </w:r>
      <w:r>
        <w:rPr>
          <w:b/>
          <w:bCs/>
        </w:rPr>
        <w:t xml:space="preserve"> default</w:t>
      </w:r>
      <w:r w:rsidR="007D7DC2" w:rsidRPr="002956E9">
        <w:t>.</w:t>
      </w:r>
    </w:p>
    <w:p w14:paraId="34E5DC54" w14:textId="77777777" w:rsidR="007D7DC2" w:rsidRPr="002956E9" w:rsidRDefault="007D7DC2" w:rsidP="00A24BD1">
      <w:pPr>
        <w:pStyle w:val="ListNumber"/>
        <w:numPr>
          <w:ilvl w:val="0"/>
          <w:numId w:val="11"/>
        </w:numPr>
      </w:pPr>
      <w:r w:rsidRPr="002956E9">
        <w:t>Change </w:t>
      </w:r>
      <w:r w:rsidRPr="002956E9">
        <w:rPr>
          <w:b/>
          <w:bCs/>
        </w:rPr>
        <w:t>Start Port</w:t>
      </w:r>
      <w:r w:rsidRPr="002956E9">
        <w:t> and </w:t>
      </w:r>
      <w:r w:rsidRPr="002956E9">
        <w:rPr>
          <w:b/>
          <w:bCs/>
        </w:rPr>
        <w:t>End Port</w:t>
      </w:r>
      <w:r w:rsidRPr="002956E9">
        <w:t> to 80.</w:t>
      </w:r>
    </w:p>
    <w:p w14:paraId="3B6969AC" w14:textId="09805BFB" w:rsidR="007D7DC2" w:rsidRPr="002956E9" w:rsidRDefault="00826F9D" w:rsidP="00D071F7">
      <w:pPr>
        <w:pStyle w:val="ListNumber"/>
        <w:numPr>
          <w:ilvl w:val="0"/>
          <w:numId w:val="11"/>
        </w:numPr>
        <w:spacing w:after="400"/>
      </w:pPr>
      <w:r>
        <w:t>Choose</w:t>
      </w:r>
      <w:r w:rsidR="007D7DC2" w:rsidRPr="002956E9">
        <w:t> </w:t>
      </w:r>
      <w:r w:rsidR="007D7DC2" w:rsidRPr="002956E9">
        <w:rPr>
          <w:b/>
          <w:bCs/>
        </w:rPr>
        <w:t>Create</w:t>
      </w:r>
      <w:r w:rsidR="007D7DC2" w:rsidRPr="002956E9">
        <w:t>.</w:t>
      </w:r>
    </w:p>
    <w:p w14:paraId="5607C2A0" w14:textId="1AFDC812" w:rsidR="007D7DC2" w:rsidRPr="00C9754A" w:rsidRDefault="007D7DC2" w:rsidP="00CC6E6D">
      <w:pPr>
        <w:pStyle w:val="Heading4"/>
      </w:pPr>
      <w:r w:rsidRPr="00C9754A">
        <w:t xml:space="preserve">Create a </w:t>
      </w:r>
      <w:r w:rsidR="00711F96">
        <w:t>L</w:t>
      </w:r>
      <w:r w:rsidRPr="00C9754A">
        <w:t xml:space="preserve">oad </w:t>
      </w:r>
      <w:r w:rsidR="00711F96">
        <w:t>B</w:t>
      </w:r>
      <w:r w:rsidRPr="00C9754A">
        <w:t>alancer</w:t>
      </w:r>
    </w:p>
    <w:p w14:paraId="02C2577C" w14:textId="77777777" w:rsidR="007D7DC2" w:rsidRPr="00C9754A" w:rsidRDefault="007D7DC2" w:rsidP="007D7DC2">
      <w:pPr>
        <w:pStyle w:val="NormalWeb"/>
        <w:shd w:val="clear" w:color="auto" w:fill="FFFFFF"/>
        <w:spacing w:before="0" w:beforeAutospacing="0" w:after="150" w:afterAutospacing="0" w:line="408" w:lineRule="atLeast"/>
        <w:rPr>
          <w:rFonts w:ascii="Georgia" w:hAnsi="Georgia"/>
          <w:color w:val="474A54"/>
        </w:rPr>
      </w:pPr>
      <w:r w:rsidRPr="00C9754A">
        <w:rPr>
          <w:rFonts w:ascii="Georgia" w:hAnsi="Georgia"/>
          <w:color w:val="474A54"/>
        </w:rPr>
        <w:t>Next, you'll create a load balancer in Spinnaker.</w:t>
      </w:r>
    </w:p>
    <w:p w14:paraId="74A2DDFA" w14:textId="7C5C0A20" w:rsidR="007D7DC2" w:rsidRPr="00AE206C" w:rsidRDefault="007D7DC2" w:rsidP="00A24BD1">
      <w:pPr>
        <w:pStyle w:val="ListNumber"/>
        <w:numPr>
          <w:ilvl w:val="0"/>
          <w:numId w:val="12"/>
        </w:numPr>
      </w:pPr>
      <w:r w:rsidRPr="00AE206C">
        <w:t>Click </w:t>
      </w:r>
      <w:r w:rsidRPr="00AE206C">
        <w:rPr>
          <w:b/>
          <w:bCs/>
        </w:rPr>
        <w:t>L</w:t>
      </w:r>
      <w:r w:rsidR="00826F9D">
        <w:rPr>
          <w:b/>
          <w:bCs/>
        </w:rPr>
        <w:t>oad</w:t>
      </w:r>
      <w:r w:rsidRPr="00AE206C">
        <w:rPr>
          <w:b/>
          <w:bCs/>
        </w:rPr>
        <w:t xml:space="preserve"> B</w:t>
      </w:r>
      <w:r w:rsidR="00826F9D">
        <w:rPr>
          <w:b/>
          <w:bCs/>
        </w:rPr>
        <w:t>alancers</w:t>
      </w:r>
      <w:r w:rsidRPr="00AE206C">
        <w:t xml:space="preserve">, </w:t>
      </w:r>
      <w:r w:rsidR="00826F9D">
        <w:t xml:space="preserve">and </w:t>
      </w:r>
      <w:r w:rsidRPr="00AE206C">
        <w:t>then c</w:t>
      </w:r>
      <w:r w:rsidR="00826F9D">
        <w:t>hoose</w:t>
      </w:r>
      <w:r w:rsidRPr="00AE206C">
        <w:t xml:space="preserve"> the </w:t>
      </w:r>
      <w:r w:rsidRPr="00AE206C">
        <w:rPr>
          <w:b/>
          <w:bCs/>
        </w:rPr>
        <w:t>+</w:t>
      </w:r>
      <w:r w:rsidRPr="00AE206C">
        <w:t> button to create a load balancer.</w:t>
      </w:r>
    </w:p>
    <w:p w14:paraId="272AA6ED" w14:textId="71FD6B6E" w:rsidR="007D7DC2" w:rsidRPr="00AE206C" w:rsidRDefault="00826F9D" w:rsidP="00A24BD1">
      <w:pPr>
        <w:pStyle w:val="ListNumber"/>
        <w:numPr>
          <w:ilvl w:val="0"/>
          <w:numId w:val="11"/>
        </w:numPr>
      </w:pPr>
      <w:r>
        <w:t>For</w:t>
      </w:r>
      <w:r w:rsidR="007D7DC2" w:rsidRPr="00AE206C">
        <w:t> </w:t>
      </w:r>
      <w:r w:rsidR="007D7DC2" w:rsidRPr="00AE206C">
        <w:rPr>
          <w:b/>
          <w:bCs/>
        </w:rPr>
        <w:t>Stack</w:t>
      </w:r>
      <w:r>
        <w:t xml:space="preserve">, type </w:t>
      </w:r>
      <w:r w:rsidRPr="00826F9D">
        <w:rPr>
          <w:rFonts w:ascii="Courier New" w:hAnsi="Courier New" w:cs="Courier New"/>
        </w:rPr>
        <w:t>test</w:t>
      </w:r>
      <w:r w:rsidR="007D7DC2" w:rsidRPr="00AE206C">
        <w:t>.</w:t>
      </w:r>
    </w:p>
    <w:p w14:paraId="2A529A41" w14:textId="2AB1FA68" w:rsidR="007D7DC2" w:rsidRPr="00AE206C" w:rsidRDefault="00711F96" w:rsidP="00A24BD1">
      <w:pPr>
        <w:pStyle w:val="ListNumber"/>
        <w:numPr>
          <w:ilvl w:val="0"/>
          <w:numId w:val="11"/>
        </w:numPr>
      </w:pPr>
      <w:r>
        <w:rPr>
          <w:rStyle w:val="CommentReference"/>
        </w:rPr>
        <w:commentReference w:id="45"/>
      </w:r>
      <w:r>
        <w:t xml:space="preserve">For </w:t>
      </w:r>
      <w:r w:rsidRPr="00711F96">
        <w:rPr>
          <w:b/>
        </w:rPr>
        <w:t>VPC Subnet</w:t>
      </w:r>
      <w:r w:rsidR="007D7DC2" w:rsidRPr="00AE206C">
        <w:t xml:space="preserve">, </w:t>
      </w:r>
      <w:r>
        <w:t>choose</w:t>
      </w:r>
      <w:r w:rsidRPr="00AE206C">
        <w:t> </w:t>
      </w:r>
      <w:r w:rsidR="007D7DC2" w:rsidRPr="00AE206C">
        <w:rPr>
          <w:b/>
          <w:bCs/>
        </w:rPr>
        <w:t>internal (</w:t>
      </w:r>
      <w:proofErr w:type="spellStart"/>
      <w:r w:rsidR="007D7DC2" w:rsidRPr="00AE206C">
        <w:rPr>
          <w:b/>
          <w:bCs/>
        </w:rPr>
        <w:t>defaultvpc</w:t>
      </w:r>
      <w:proofErr w:type="spellEnd"/>
      <w:r w:rsidR="007D7DC2" w:rsidRPr="00AE206C">
        <w:rPr>
          <w:b/>
          <w:bCs/>
        </w:rPr>
        <w:t>)</w:t>
      </w:r>
      <w:r w:rsidR="007D7DC2" w:rsidRPr="00AE206C">
        <w:t>.</w:t>
      </w:r>
    </w:p>
    <w:p w14:paraId="3DF48661" w14:textId="1FE147DF" w:rsidR="007D7DC2" w:rsidRPr="00AE206C" w:rsidRDefault="007D7DC2" w:rsidP="00A24BD1">
      <w:pPr>
        <w:pStyle w:val="ListNumber"/>
        <w:numPr>
          <w:ilvl w:val="0"/>
          <w:numId w:val="11"/>
        </w:numPr>
      </w:pPr>
      <w:r w:rsidRPr="00AE206C">
        <w:t>C</w:t>
      </w:r>
      <w:r w:rsidR="00826F9D">
        <w:t>hoose</w:t>
      </w:r>
      <w:r w:rsidRPr="00AE206C">
        <w:t> </w:t>
      </w:r>
      <w:proofErr w:type="gramStart"/>
      <w:r w:rsidRPr="00AE206C">
        <w:rPr>
          <w:b/>
          <w:bCs/>
        </w:rPr>
        <w:t>Next</w:t>
      </w:r>
      <w:r w:rsidRPr="00AE206C">
        <w:t> .</w:t>
      </w:r>
      <w:proofErr w:type="gramEnd"/>
    </w:p>
    <w:p w14:paraId="2C942770" w14:textId="429F39FE" w:rsidR="007D7DC2" w:rsidRPr="00AE206C" w:rsidRDefault="00826F9D" w:rsidP="00A24BD1">
      <w:pPr>
        <w:pStyle w:val="ListNumber"/>
        <w:numPr>
          <w:ilvl w:val="0"/>
          <w:numId w:val="11"/>
        </w:numPr>
      </w:pPr>
      <w:r>
        <w:lastRenderedPageBreak/>
        <w:t>For</w:t>
      </w:r>
      <w:r w:rsidR="007D7DC2" w:rsidRPr="00AE206C">
        <w:t> </w:t>
      </w:r>
      <w:r w:rsidR="007D7DC2" w:rsidRPr="00AE206C">
        <w:rPr>
          <w:b/>
          <w:bCs/>
        </w:rPr>
        <w:t>Security Groups</w:t>
      </w:r>
      <w:r w:rsidRPr="00826F9D">
        <w:t>, choose</w:t>
      </w:r>
      <w:r>
        <w:rPr>
          <w:b/>
          <w:bCs/>
        </w:rPr>
        <w:t xml:space="preserve"> example-text</w:t>
      </w:r>
      <w:r w:rsidR="007D7DC2" w:rsidRPr="00AE206C">
        <w:t>.</w:t>
      </w:r>
    </w:p>
    <w:p w14:paraId="4AB9B28D" w14:textId="7180A3AE" w:rsidR="007D7DC2" w:rsidRPr="00AE206C" w:rsidRDefault="00826F9D" w:rsidP="00826F9D">
      <w:pPr>
        <w:pStyle w:val="ListNumber"/>
        <w:numPr>
          <w:ilvl w:val="0"/>
          <w:numId w:val="11"/>
        </w:numPr>
        <w:spacing w:after="400"/>
      </w:pPr>
      <w:r>
        <w:t>Choose</w:t>
      </w:r>
      <w:r w:rsidRPr="00AE206C">
        <w:t> </w:t>
      </w:r>
      <w:r w:rsidR="007D7DC2" w:rsidRPr="00AE206C">
        <w:rPr>
          <w:b/>
          <w:bCs/>
        </w:rPr>
        <w:t>Next</w:t>
      </w:r>
      <w:r w:rsidR="007D7DC2" w:rsidRPr="00AE206C">
        <w:t xml:space="preserve">, </w:t>
      </w:r>
      <w:r>
        <w:t xml:space="preserve">and </w:t>
      </w:r>
      <w:r w:rsidR="007D7DC2" w:rsidRPr="00AE206C">
        <w:t>then</w:t>
      </w:r>
      <w:r>
        <w:t xml:space="preserve"> choose</w:t>
      </w:r>
      <w:r w:rsidR="007D7DC2" w:rsidRPr="00AE206C">
        <w:t> </w:t>
      </w:r>
      <w:r w:rsidR="007D7DC2" w:rsidRPr="00AE206C">
        <w:rPr>
          <w:b/>
          <w:bCs/>
        </w:rPr>
        <w:t>Create</w:t>
      </w:r>
      <w:r w:rsidR="007D7DC2" w:rsidRPr="00AE206C">
        <w:t>.</w:t>
      </w:r>
    </w:p>
    <w:p w14:paraId="2DE78E13" w14:textId="37177BB8" w:rsidR="007D7DC2" w:rsidRPr="00C9754A" w:rsidRDefault="007D7DC2" w:rsidP="00CC6E6D">
      <w:pPr>
        <w:pStyle w:val="Heading4"/>
      </w:pPr>
      <w:r w:rsidRPr="00C9754A">
        <w:t xml:space="preserve">Create a </w:t>
      </w:r>
      <w:r w:rsidR="00711F96">
        <w:t>D</w:t>
      </w:r>
      <w:r w:rsidRPr="00C9754A">
        <w:t xml:space="preserve">eployment </w:t>
      </w:r>
      <w:r w:rsidR="00711F96">
        <w:t>P</w:t>
      </w:r>
      <w:r w:rsidRPr="00C9754A">
        <w:t>ipeline</w:t>
      </w:r>
    </w:p>
    <w:p w14:paraId="34EA92D3" w14:textId="1BA3E37B" w:rsidR="007D7DC2" w:rsidRPr="00C9754A" w:rsidRDefault="007D7DC2" w:rsidP="00D071F7">
      <w:r w:rsidRPr="00C9754A">
        <w:t>Your final task is to set up a Spinnaker pipeline. Let's name it</w:t>
      </w:r>
      <w:r w:rsidR="00AE206C">
        <w:t xml:space="preserve"> </w:t>
      </w:r>
      <w:r w:rsidRPr="00C9754A">
        <w:rPr>
          <w:rStyle w:val="Strong"/>
          <w:rFonts w:eastAsiaTheme="majorEastAsia"/>
          <w:color w:val="474A54"/>
        </w:rPr>
        <w:t>Bake &amp; Deploy to Test</w:t>
      </w:r>
      <w:r w:rsidRPr="00C9754A">
        <w:t>. The pipeline will produce an image</w:t>
      </w:r>
      <w:r w:rsidR="00AE206C">
        <w:t xml:space="preserve"> </w:t>
      </w:r>
      <w:r w:rsidRPr="00C9754A">
        <w:t>containing the</w:t>
      </w:r>
      <w:r w:rsidRPr="00C9754A">
        <w:rPr>
          <w:rStyle w:val="apple-converted-space"/>
          <w:rFonts w:eastAsiaTheme="majorEastAsia"/>
          <w:color w:val="474A54"/>
        </w:rPr>
        <w:t> </w:t>
      </w:r>
      <w:proofErr w:type="spellStart"/>
      <w:r w:rsidRPr="003046CE">
        <w:rPr>
          <w:rFonts w:ascii="Courier New" w:hAnsi="Courier New" w:cs="Courier New"/>
        </w:rPr>
        <w:t>redis</w:t>
      </w:r>
      <w:proofErr w:type="spellEnd"/>
      <w:r w:rsidRPr="003046CE">
        <w:rPr>
          <w:rFonts w:ascii="Courier New" w:hAnsi="Courier New" w:cs="Courier New"/>
        </w:rPr>
        <w:t>-server</w:t>
      </w:r>
      <w:r w:rsidRPr="00C9754A">
        <w:rPr>
          <w:rStyle w:val="apple-converted-space"/>
          <w:rFonts w:eastAsiaTheme="majorEastAsia"/>
          <w:color w:val="474A54"/>
        </w:rPr>
        <w:t> </w:t>
      </w:r>
      <w:r w:rsidRPr="00C9754A">
        <w:t>package and then deploy</w:t>
      </w:r>
      <w:r w:rsidR="00AE206C">
        <w:t xml:space="preserve"> </w:t>
      </w:r>
      <w:r w:rsidRPr="00C9754A">
        <w:t>it. In this tutorial, you'll trigger the pipeline manually.</w:t>
      </w:r>
      <w:r w:rsidR="00AE206C">
        <w:t xml:space="preserve"> </w:t>
      </w:r>
      <w:r w:rsidRPr="00C9754A">
        <w:t>To create the pipeline:</w:t>
      </w:r>
    </w:p>
    <w:p w14:paraId="260F862A" w14:textId="4326CC93" w:rsidR="007D7DC2" w:rsidRPr="00AE206C" w:rsidRDefault="007D7DC2" w:rsidP="00A24BD1">
      <w:pPr>
        <w:pStyle w:val="ListNumber"/>
        <w:numPr>
          <w:ilvl w:val="0"/>
          <w:numId w:val="13"/>
        </w:numPr>
      </w:pPr>
      <w:r w:rsidRPr="00AE206C">
        <w:t>C</w:t>
      </w:r>
      <w:r w:rsidR="003046CE">
        <w:t>hoose</w:t>
      </w:r>
      <w:r w:rsidRPr="00AE206C">
        <w:t> </w:t>
      </w:r>
      <w:r w:rsidRPr="00AE206C">
        <w:rPr>
          <w:b/>
          <w:bCs/>
        </w:rPr>
        <w:t>P</w:t>
      </w:r>
      <w:r w:rsidR="003046CE">
        <w:rPr>
          <w:b/>
          <w:bCs/>
        </w:rPr>
        <w:t>ipelines</w:t>
      </w:r>
      <w:r w:rsidRPr="00AE206C">
        <w:t xml:space="preserve">, </w:t>
      </w:r>
      <w:r w:rsidR="003046CE">
        <w:t xml:space="preserve">and </w:t>
      </w:r>
      <w:r w:rsidRPr="00AE206C">
        <w:t>then c</w:t>
      </w:r>
      <w:r w:rsidR="003046CE">
        <w:t>hoose</w:t>
      </w:r>
      <w:r w:rsidRPr="00AE206C">
        <w:t> </w:t>
      </w:r>
      <w:proofErr w:type="gramStart"/>
      <w:r w:rsidRPr="00AE206C">
        <w:rPr>
          <w:b/>
          <w:bCs/>
        </w:rPr>
        <w:t>Configure</w:t>
      </w:r>
      <w:r w:rsidR="003046CE" w:rsidRPr="003046CE">
        <w:t>,</w:t>
      </w:r>
      <w:r w:rsidRPr="00AE206C">
        <w:t> </w:t>
      </w:r>
      <w:r w:rsidR="003046CE" w:rsidRPr="00AE206C" w:rsidDel="003046CE">
        <w:t xml:space="preserve"> </w:t>
      </w:r>
      <w:r w:rsidRPr="00AE206C">
        <w:rPr>
          <w:b/>
          <w:bCs/>
        </w:rPr>
        <w:t>Create</w:t>
      </w:r>
      <w:proofErr w:type="gramEnd"/>
      <w:r w:rsidR="003C1C69">
        <w:rPr>
          <w:b/>
          <w:bCs/>
        </w:rPr>
        <w:t xml:space="preserve"> </w:t>
      </w:r>
      <w:r w:rsidRPr="00AE206C">
        <w:rPr>
          <w:b/>
          <w:bCs/>
        </w:rPr>
        <w:t>New</w:t>
      </w:r>
      <w:r w:rsidRPr="00AE206C">
        <w:t>.</w:t>
      </w:r>
    </w:p>
    <w:p w14:paraId="3C9AC71C" w14:textId="4282E9C3" w:rsidR="007D7DC2" w:rsidRPr="00AE206C" w:rsidRDefault="003046CE" w:rsidP="00A24BD1">
      <w:pPr>
        <w:pStyle w:val="ListNumber"/>
        <w:numPr>
          <w:ilvl w:val="0"/>
          <w:numId w:val="13"/>
        </w:numPr>
      </w:pPr>
      <w:r>
        <w:t>For</w:t>
      </w:r>
      <w:r w:rsidR="007D7DC2" w:rsidRPr="00AE206C">
        <w:t> </w:t>
      </w:r>
      <w:r w:rsidR="007D7DC2" w:rsidRPr="00AE206C">
        <w:rPr>
          <w:b/>
          <w:bCs/>
        </w:rPr>
        <w:t>Pipeline Name</w:t>
      </w:r>
      <w:r w:rsidRPr="003046CE">
        <w:t>, type</w:t>
      </w:r>
      <w:r>
        <w:rPr>
          <w:b/>
          <w:bCs/>
        </w:rPr>
        <w:t xml:space="preserve"> </w:t>
      </w:r>
      <w:r w:rsidRPr="003C1C69">
        <w:rPr>
          <w:rFonts w:ascii="Courier New" w:hAnsi="Courier New" w:cs="Courier New"/>
          <w:bCs/>
        </w:rPr>
        <w:t>Bake &amp; Deploy to Test</w:t>
      </w:r>
      <w:r w:rsidR="007D7DC2" w:rsidRPr="00AE206C">
        <w:t>.</w:t>
      </w:r>
    </w:p>
    <w:p w14:paraId="18D54C73" w14:textId="6B629CFB" w:rsidR="007D7DC2" w:rsidRPr="00AE206C" w:rsidRDefault="003046CE" w:rsidP="00D071F7">
      <w:pPr>
        <w:pStyle w:val="ListNumber"/>
        <w:numPr>
          <w:ilvl w:val="0"/>
          <w:numId w:val="13"/>
        </w:numPr>
        <w:spacing w:after="400"/>
      </w:pPr>
      <w:r>
        <w:t>Choose</w:t>
      </w:r>
      <w:r w:rsidR="007D7DC2" w:rsidRPr="00AE206C">
        <w:t> </w:t>
      </w:r>
      <w:r w:rsidR="007D7DC2" w:rsidRPr="00AE206C">
        <w:rPr>
          <w:b/>
          <w:bCs/>
        </w:rPr>
        <w:t>Create Pipeline</w:t>
      </w:r>
      <w:r w:rsidR="007D7DC2" w:rsidRPr="00AE206C">
        <w:t>.</w:t>
      </w:r>
    </w:p>
    <w:p w14:paraId="49E291FF" w14:textId="18FC3C8A" w:rsidR="007D7DC2" w:rsidRPr="00CC6E6D" w:rsidRDefault="007D7DC2" w:rsidP="00CC6E6D">
      <w:pPr>
        <w:pStyle w:val="Heading4"/>
      </w:pPr>
      <w:r w:rsidRPr="00CC6E6D">
        <w:t xml:space="preserve">Set up the </w:t>
      </w:r>
      <w:r w:rsidR="00711F96">
        <w:t>F</w:t>
      </w:r>
      <w:r w:rsidRPr="00CC6E6D">
        <w:t xml:space="preserve">irst </w:t>
      </w:r>
      <w:r w:rsidR="00711F96">
        <w:t>S</w:t>
      </w:r>
      <w:r w:rsidRPr="00CC6E6D">
        <w:t xml:space="preserve">tage of the </w:t>
      </w:r>
      <w:r w:rsidR="00711F96">
        <w:t>P</w:t>
      </w:r>
      <w:r w:rsidRPr="00CC6E6D">
        <w:t>ipeline</w:t>
      </w:r>
    </w:p>
    <w:p w14:paraId="1407C2A6" w14:textId="5A5F8352" w:rsidR="007D7DC2" w:rsidRPr="00C9754A" w:rsidRDefault="007D7DC2" w:rsidP="003046CE">
      <w:r w:rsidRPr="00C9754A">
        <w:t>You're now going to create the first stage of the pipeline. It will</w:t>
      </w:r>
      <w:r w:rsidR="00AE206C">
        <w:t xml:space="preserve"> </w:t>
      </w:r>
      <w:r w:rsidRPr="00C9754A">
        <w:t xml:space="preserve">build an image from an existing </w:t>
      </w:r>
      <w:proofErr w:type="spellStart"/>
      <w:r w:rsidRPr="003046CE">
        <w:rPr>
          <w:rFonts w:ascii="Courier New" w:hAnsi="Courier New" w:cs="Courier New"/>
        </w:rPr>
        <w:t>redis</w:t>
      </w:r>
      <w:proofErr w:type="spellEnd"/>
      <w:r w:rsidRPr="003046CE">
        <w:rPr>
          <w:rFonts w:ascii="Courier New" w:hAnsi="Courier New" w:cs="Courier New"/>
        </w:rPr>
        <w:t>-server</w:t>
      </w:r>
      <w:r w:rsidRPr="00C9754A">
        <w:t xml:space="preserve"> package.</w:t>
      </w:r>
    </w:p>
    <w:p w14:paraId="08C31A13" w14:textId="1FAB3674" w:rsidR="007D7DC2" w:rsidRPr="00AE206C" w:rsidRDefault="007D7DC2" w:rsidP="00A24BD1">
      <w:pPr>
        <w:pStyle w:val="ListNumber"/>
        <w:numPr>
          <w:ilvl w:val="0"/>
          <w:numId w:val="14"/>
        </w:numPr>
      </w:pPr>
      <w:r w:rsidRPr="00AE206C">
        <w:t>C</w:t>
      </w:r>
      <w:r w:rsidR="003046CE">
        <w:t>hoose</w:t>
      </w:r>
      <w:r w:rsidRPr="00AE206C">
        <w:t> </w:t>
      </w:r>
      <w:r w:rsidRPr="00AE206C">
        <w:rPr>
          <w:b/>
          <w:bCs/>
        </w:rPr>
        <w:t>Add stage</w:t>
      </w:r>
      <w:r w:rsidRPr="00AE206C">
        <w:t>.</w:t>
      </w:r>
    </w:p>
    <w:p w14:paraId="3FCBEE1E" w14:textId="0A1194C1" w:rsidR="007D7DC2" w:rsidRPr="00AE206C" w:rsidRDefault="003046CE" w:rsidP="00A24BD1">
      <w:pPr>
        <w:pStyle w:val="ListNumber"/>
        <w:numPr>
          <w:ilvl w:val="0"/>
          <w:numId w:val="14"/>
        </w:numPr>
      </w:pPr>
      <w:r>
        <w:t>For</w:t>
      </w:r>
      <w:r w:rsidR="007D7DC2" w:rsidRPr="00AE206C">
        <w:t> </w:t>
      </w:r>
      <w:r w:rsidR="007D7DC2" w:rsidRPr="00AE206C">
        <w:rPr>
          <w:b/>
          <w:bCs/>
        </w:rPr>
        <w:t>Type</w:t>
      </w:r>
      <w:r>
        <w:t xml:space="preserve">, choose </w:t>
      </w:r>
      <w:r w:rsidRPr="003046CE">
        <w:rPr>
          <w:b/>
        </w:rPr>
        <w:t>Bake</w:t>
      </w:r>
      <w:r w:rsidR="007D7DC2" w:rsidRPr="00AE206C">
        <w:t>.</w:t>
      </w:r>
    </w:p>
    <w:p w14:paraId="0D7ADCFA" w14:textId="72C2A27C" w:rsidR="007D7DC2" w:rsidRPr="00AE206C" w:rsidRDefault="003046CE" w:rsidP="00A24BD1">
      <w:pPr>
        <w:pStyle w:val="ListNumber"/>
        <w:numPr>
          <w:ilvl w:val="0"/>
          <w:numId w:val="14"/>
        </w:numPr>
      </w:pPr>
      <w:r>
        <w:t>For</w:t>
      </w:r>
      <w:r w:rsidR="007D7DC2" w:rsidRPr="00AE206C">
        <w:t> </w:t>
      </w:r>
      <w:r w:rsidR="007D7DC2" w:rsidRPr="00AE206C">
        <w:rPr>
          <w:b/>
          <w:bCs/>
        </w:rPr>
        <w:t>Package</w:t>
      </w:r>
      <w:r>
        <w:t xml:space="preserve">, type </w:t>
      </w:r>
      <w:proofErr w:type="spellStart"/>
      <w:r w:rsidRPr="003046CE">
        <w:rPr>
          <w:rFonts w:ascii="Courier New" w:hAnsi="Courier New" w:cs="Courier New"/>
        </w:rPr>
        <w:t>redis</w:t>
      </w:r>
      <w:proofErr w:type="spellEnd"/>
      <w:r w:rsidRPr="003046CE">
        <w:rPr>
          <w:rFonts w:ascii="Courier New" w:hAnsi="Courier New" w:cs="Courier New"/>
        </w:rPr>
        <w:t>-server</w:t>
      </w:r>
      <w:r w:rsidR="007D7DC2" w:rsidRPr="00AE206C">
        <w:t>.</w:t>
      </w:r>
    </w:p>
    <w:p w14:paraId="3D7C21C3" w14:textId="2FE06489" w:rsidR="007D7DC2" w:rsidRPr="00AE206C" w:rsidRDefault="007D7DC2" w:rsidP="00D071F7">
      <w:pPr>
        <w:pStyle w:val="ListNumber"/>
        <w:numPr>
          <w:ilvl w:val="0"/>
          <w:numId w:val="14"/>
        </w:numPr>
        <w:spacing w:after="400"/>
      </w:pPr>
      <w:r w:rsidRPr="00AE206C">
        <w:t>C</w:t>
      </w:r>
      <w:r w:rsidR="003046CE">
        <w:t>hoose</w:t>
      </w:r>
      <w:r w:rsidRPr="00AE206C">
        <w:t> </w:t>
      </w:r>
      <w:r w:rsidRPr="00AE206C">
        <w:rPr>
          <w:b/>
          <w:bCs/>
        </w:rPr>
        <w:t>Save Changes</w:t>
      </w:r>
      <w:r w:rsidRPr="00AE206C">
        <w:t>.</w:t>
      </w:r>
    </w:p>
    <w:p w14:paraId="5E27FF7E" w14:textId="4405D8C5" w:rsidR="007D7DC2" w:rsidRPr="00CC6E6D" w:rsidRDefault="007D7DC2" w:rsidP="00CC6E6D">
      <w:pPr>
        <w:pStyle w:val="Heading4"/>
      </w:pPr>
      <w:r w:rsidRPr="00CC6E6D">
        <w:t xml:space="preserve">Set up the </w:t>
      </w:r>
      <w:r w:rsidR="00711F96">
        <w:t>S</w:t>
      </w:r>
      <w:r w:rsidRPr="00CC6E6D">
        <w:t xml:space="preserve">econd </w:t>
      </w:r>
      <w:r w:rsidR="00711F96">
        <w:t>S</w:t>
      </w:r>
      <w:r w:rsidRPr="00CC6E6D">
        <w:t xml:space="preserve">tage of the </w:t>
      </w:r>
      <w:r w:rsidR="00711F96">
        <w:t>P</w:t>
      </w:r>
      <w:r w:rsidRPr="00CC6E6D">
        <w:t>ipeline</w:t>
      </w:r>
    </w:p>
    <w:p w14:paraId="3F8173D1" w14:textId="2F59DE60" w:rsidR="007D7DC2" w:rsidRPr="00C9754A" w:rsidRDefault="007D7DC2" w:rsidP="003046CE">
      <w:r w:rsidRPr="00C9754A">
        <w:t xml:space="preserve">You're now going to set up the second stage of the pipeline. </w:t>
      </w:r>
      <w:r w:rsidR="003046CE">
        <w:t>This stage</w:t>
      </w:r>
      <w:r w:rsidR="003046CE" w:rsidRPr="00C9754A">
        <w:t xml:space="preserve"> </w:t>
      </w:r>
      <w:r w:rsidRPr="00C9754A">
        <w:t>takes</w:t>
      </w:r>
      <w:r w:rsidR="00AE206C">
        <w:t xml:space="preserve"> </w:t>
      </w:r>
      <w:r w:rsidRPr="00C9754A">
        <w:t>the image constructed in the</w:t>
      </w:r>
      <w:r w:rsidRPr="00C9754A">
        <w:rPr>
          <w:rStyle w:val="apple-converted-space"/>
          <w:rFonts w:eastAsiaTheme="majorEastAsia"/>
          <w:color w:val="474A54"/>
        </w:rPr>
        <w:t> </w:t>
      </w:r>
      <w:r w:rsidRPr="00C9754A">
        <w:rPr>
          <w:rStyle w:val="Emphasis"/>
          <w:color w:val="474A54"/>
        </w:rPr>
        <w:t>Bake</w:t>
      </w:r>
      <w:r w:rsidRPr="00C9754A">
        <w:rPr>
          <w:rStyle w:val="apple-converted-space"/>
          <w:rFonts w:eastAsiaTheme="majorEastAsia"/>
          <w:color w:val="474A54"/>
        </w:rPr>
        <w:t> </w:t>
      </w:r>
      <w:r w:rsidRPr="00C9754A">
        <w:t>stage and deploys it into a test</w:t>
      </w:r>
      <w:r w:rsidR="00AE206C">
        <w:t xml:space="preserve"> </w:t>
      </w:r>
      <w:r w:rsidRPr="00C9754A">
        <w:t>environment.</w:t>
      </w:r>
    </w:p>
    <w:p w14:paraId="6444FA1B" w14:textId="25B4D66D" w:rsidR="007D7DC2" w:rsidRPr="00AE206C" w:rsidRDefault="007D7DC2" w:rsidP="00A24BD1">
      <w:pPr>
        <w:pStyle w:val="ListNumber"/>
        <w:numPr>
          <w:ilvl w:val="0"/>
          <w:numId w:val="15"/>
        </w:numPr>
      </w:pPr>
      <w:r w:rsidRPr="00AE206C">
        <w:t>C</w:t>
      </w:r>
      <w:r w:rsidR="003046CE">
        <w:t>hoose</w:t>
      </w:r>
      <w:r w:rsidRPr="00AE206C">
        <w:t> </w:t>
      </w:r>
      <w:r w:rsidRPr="00AE206C">
        <w:rPr>
          <w:b/>
          <w:bCs/>
        </w:rPr>
        <w:t>Add stage</w:t>
      </w:r>
      <w:r w:rsidRPr="00AE206C">
        <w:t>.</w:t>
      </w:r>
    </w:p>
    <w:p w14:paraId="453BCE33" w14:textId="4B8F0E96" w:rsidR="007D7DC2" w:rsidRPr="00AE206C" w:rsidRDefault="003046CE" w:rsidP="00A24BD1">
      <w:pPr>
        <w:pStyle w:val="ListNumber"/>
        <w:numPr>
          <w:ilvl w:val="0"/>
          <w:numId w:val="15"/>
        </w:numPr>
      </w:pPr>
      <w:r>
        <w:t>For</w:t>
      </w:r>
      <w:r w:rsidR="007D7DC2" w:rsidRPr="00AE206C">
        <w:t> </w:t>
      </w:r>
      <w:r w:rsidR="007D7DC2" w:rsidRPr="00AE206C">
        <w:rPr>
          <w:b/>
          <w:bCs/>
        </w:rPr>
        <w:t>Type</w:t>
      </w:r>
      <w:r>
        <w:t xml:space="preserve">, choose </w:t>
      </w:r>
      <w:r w:rsidRPr="003046CE">
        <w:rPr>
          <w:b/>
        </w:rPr>
        <w:t>Deploy</w:t>
      </w:r>
      <w:r w:rsidR="007D7DC2" w:rsidRPr="00AE206C">
        <w:t>.</w:t>
      </w:r>
    </w:p>
    <w:p w14:paraId="2262660D" w14:textId="58327807" w:rsidR="007D7DC2" w:rsidRPr="00AE206C" w:rsidRDefault="003046CE" w:rsidP="00A24BD1">
      <w:pPr>
        <w:pStyle w:val="ListNumber"/>
        <w:numPr>
          <w:ilvl w:val="0"/>
          <w:numId w:val="15"/>
        </w:numPr>
      </w:pPr>
      <w:r>
        <w:t>For</w:t>
      </w:r>
      <w:r w:rsidR="007D7DC2" w:rsidRPr="00AE206C">
        <w:t> </w:t>
      </w:r>
      <w:r w:rsidR="007D7DC2" w:rsidRPr="00AE206C">
        <w:rPr>
          <w:b/>
          <w:bCs/>
        </w:rPr>
        <w:t xml:space="preserve">Server </w:t>
      </w:r>
      <w:proofErr w:type="gramStart"/>
      <w:r w:rsidR="007D7DC2" w:rsidRPr="00AE206C">
        <w:rPr>
          <w:b/>
          <w:bCs/>
        </w:rPr>
        <w:t>Groups</w:t>
      </w:r>
      <w:r w:rsidR="007D7DC2" w:rsidRPr="00AE206C">
        <w:t> ,</w:t>
      </w:r>
      <w:proofErr w:type="gramEnd"/>
      <w:r w:rsidR="007D7DC2" w:rsidRPr="00AE206C">
        <w:t xml:space="preserve"> c</w:t>
      </w:r>
      <w:r>
        <w:t>hoose</w:t>
      </w:r>
      <w:r w:rsidR="007D7DC2" w:rsidRPr="00AE206C">
        <w:t> </w:t>
      </w:r>
      <w:r w:rsidR="007D7DC2" w:rsidRPr="00AE206C">
        <w:rPr>
          <w:b/>
          <w:bCs/>
        </w:rPr>
        <w:t>Add server group</w:t>
      </w:r>
      <w:r w:rsidR="007D7DC2" w:rsidRPr="00AE206C">
        <w:t>.</w:t>
      </w:r>
    </w:p>
    <w:p w14:paraId="33F1CD4D" w14:textId="0B5BB211" w:rsidR="007D7DC2" w:rsidRPr="00AE206C" w:rsidRDefault="007D7DC2" w:rsidP="00A24BD1">
      <w:pPr>
        <w:pStyle w:val="ListNumber"/>
        <w:numPr>
          <w:ilvl w:val="0"/>
          <w:numId w:val="15"/>
        </w:numPr>
      </w:pPr>
      <w:r w:rsidRPr="00AE206C">
        <w:t>C</w:t>
      </w:r>
      <w:r w:rsidR="003046CE">
        <w:t>hoose</w:t>
      </w:r>
      <w:r w:rsidRPr="00AE206C">
        <w:t> </w:t>
      </w:r>
      <w:r w:rsidRPr="00AE206C">
        <w:rPr>
          <w:b/>
          <w:bCs/>
        </w:rPr>
        <w:t>Continue without a template</w:t>
      </w:r>
      <w:r w:rsidRPr="00AE206C">
        <w:t>.</w:t>
      </w:r>
    </w:p>
    <w:p w14:paraId="5E5DCEE0" w14:textId="6EF6CA63" w:rsidR="007D7DC2" w:rsidRPr="00AE206C" w:rsidRDefault="007D7DC2" w:rsidP="00A24BD1">
      <w:pPr>
        <w:pStyle w:val="ListNumber"/>
        <w:numPr>
          <w:ilvl w:val="0"/>
          <w:numId w:val="15"/>
        </w:numPr>
      </w:pPr>
      <w:r w:rsidRPr="00AE206C">
        <w:t>In the </w:t>
      </w:r>
      <w:r w:rsidRPr="00AE206C">
        <w:rPr>
          <w:b/>
          <w:bCs/>
        </w:rPr>
        <w:t>Configure Deployment Cluster</w:t>
      </w:r>
      <w:r w:rsidRPr="00AE206C">
        <w:t xml:space="preserve"> window, for </w:t>
      </w:r>
      <w:r w:rsidRPr="00AE206C">
        <w:rPr>
          <w:b/>
          <w:bCs/>
        </w:rPr>
        <w:t>Stack</w:t>
      </w:r>
      <w:r w:rsidR="003046CE">
        <w:t xml:space="preserve">, type </w:t>
      </w:r>
      <w:r w:rsidR="003046CE" w:rsidRPr="003046CE">
        <w:rPr>
          <w:rFonts w:ascii="Courier New" w:hAnsi="Courier New" w:cs="Courier New"/>
        </w:rPr>
        <w:t>test</w:t>
      </w:r>
      <w:r w:rsidRPr="00AE206C">
        <w:t>.</w:t>
      </w:r>
    </w:p>
    <w:p w14:paraId="4FD6414A" w14:textId="6F62B2DA" w:rsidR="007D7DC2" w:rsidRPr="00AE206C" w:rsidRDefault="00711F96" w:rsidP="00A24BD1">
      <w:pPr>
        <w:pStyle w:val="ListNumber"/>
        <w:numPr>
          <w:ilvl w:val="0"/>
          <w:numId w:val="15"/>
        </w:numPr>
      </w:pPr>
      <w:r>
        <w:t xml:space="preserve">For </w:t>
      </w:r>
      <w:r w:rsidRPr="00711F96">
        <w:rPr>
          <w:b/>
        </w:rPr>
        <w:t>VPC Subnet</w:t>
      </w:r>
      <w:r w:rsidR="007D7DC2" w:rsidRPr="00AE206C">
        <w:t xml:space="preserve">, </w:t>
      </w:r>
      <w:r>
        <w:t>choose</w:t>
      </w:r>
      <w:r w:rsidRPr="00AE206C">
        <w:t> </w:t>
      </w:r>
      <w:proofErr w:type="spellStart"/>
      <w:r w:rsidR="007D7DC2" w:rsidRPr="00AE206C">
        <w:rPr>
          <w:b/>
          <w:bCs/>
        </w:rPr>
        <w:t>defaultvpc</w:t>
      </w:r>
      <w:proofErr w:type="spellEnd"/>
      <w:r w:rsidR="007D7DC2" w:rsidRPr="00AE206C">
        <w:t>.</w:t>
      </w:r>
    </w:p>
    <w:p w14:paraId="69938C85" w14:textId="0BEF354E" w:rsidR="007D7DC2" w:rsidRPr="00AE206C" w:rsidRDefault="007D7DC2" w:rsidP="00A24BD1">
      <w:pPr>
        <w:pStyle w:val="ListNumber"/>
        <w:numPr>
          <w:ilvl w:val="0"/>
          <w:numId w:val="15"/>
        </w:numPr>
      </w:pPr>
      <w:r w:rsidRPr="00AE206C">
        <w:t>C</w:t>
      </w:r>
      <w:r w:rsidR="003046CE">
        <w:t>hoose</w:t>
      </w:r>
      <w:r w:rsidRPr="00AE206C">
        <w:t> </w:t>
      </w:r>
      <w:r w:rsidRPr="00AE206C">
        <w:rPr>
          <w:b/>
          <w:bCs/>
        </w:rPr>
        <w:t>Next</w:t>
      </w:r>
      <w:r w:rsidRPr="00AE206C">
        <w:t>.</w:t>
      </w:r>
    </w:p>
    <w:p w14:paraId="5C82C5F2" w14:textId="3874558C" w:rsidR="007D7DC2" w:rsidRPr="00AE206C" w:rsidRDefault="007D7DC2" w:rsidP="00A24BD1">
      <w:pPr>
        <w:pStyle w:val="ListNumber"/>
        <w:numPr>
          <w:ilvl w:val="0"/>
          <w:numId w:val="15"/>
        </w:numPr>
      </w:pPr>
      <w:r w:rsidRPr="00AE206C">
        <w:lastRenderedPageBreak/>
        <w:t>Click the text area next to the </w:t>
      </w:r>
      <w:r w:rsidRPr="00AE206C">
        <w:rPr>
          <w:b/>
          <w:bCs/>
        </w:rPr>
        <w:t>Load Balancers</w:t>
      </w:r>
      <w:r w:rsidRPr="00AE206C">
        <w:t xml:space="preserve"> heading, </w:t>
      </w:r>
      <w:r w:rsidR="003046CE">
        <w:t xml:space="preserve">and </w:t>
      </w:r>
      <w:r w:rsidRPr="00AE206C">
        <w:t>then</w:t>
      </w:r>
      <w:r w:rsidR="00AE206C">
        <w:t xml:space="preserve"> </w:t>
      </w:r>
      <w:r w:rsidRPr="00AE206C">
        <w:t>select </w:t>
      </w:r>
      <w:r w:rsidRPr="003046CE">
        <w:rPr>
          <w:b/>
        </w:rPr>
        <w:t>example-test</w:t>
      </w:r>
      <w:r w:rsidRPr="00AE206C">
        <w:t>. C</w:t>
      </w:r>
      <w:r w:rsidR="003046CE">
        <w:t>hoose</w:t>
      </w:r>
      <w:r w:rsidRPr="00AE206C">
        <w:t> </w:t>
      </w:r>
      <w:r w:rsidRPr="00AE206C">
        <w:rPr>
          <w:b/>
          <w:bCs/>
        </w:rPr>
        <w:t>Next</w:t>
      </w:r>
      <w:r w:rsidRPr="00AE206C">
        <w:t>.</w:t>
      </w:r>
    </w:p>
    <w:p w14:paraId="1FF0C9E1" w14:textId="1925C22A" w:rsidR="007D7DC2" w:rsidRPr="00AE206C" w:rsidRDefault="003046CE" w:rsidP="00A24BD1">
      <w:pPr>
        <w:pStyle w:val="ListNumber"/>
        <w:numPr>
          <w:ilvl w:val="0"/>
          <w:numId w:val="15"/>
        </w:numPr>
      </w:pPr>
      <w:r>
        <w:t>For</w:t>
      </w:r>
      <w:r w:rsidR="007D7DC2" w:rsidRPr="00AE206C">
        <w:t> </w:t>
      </w:r>
      <w:r w:rsidR="007D7DC2" w:rsidRPr="00AE206C">
        <w:rPr>
          <w:b/>
          <w:bCs/>
        </w:rPr>
        <w:t>Security Groups</w:t>
      </w:r>
      <w:r w:rsidR="007D7DC2" w:rsidRPr="00AE206C">
        <w:t xml:space="preserve">, </w:t>
      </w:r>
      <w:r>
        <w:t>choose</w:t>
      </w:r>
      <w:r w:rsidR="00AE206C">
        <w:t xml:space="preserve"> </w:t>
      </w:r>
      <w:r w:rsidR="007D7DC2" w:rsidRPr="003046CE">
        <w:rPr>
          <w:b/>
        </w:rPr>
        <w:t>example-test (</w:t>
      </w:r>
      <w:proofErr w:type="spellStart"/>
      <w:r w:rsidR="007D7DC2" w:rsidRPr="003046CE">
        <w:rPr>
          <w:b/>
        </w:rPr>
        <w:t>example-test</w:t>
      </w:r>
      <w:proofErr w:type="spellEnd"/>
      <w:r w:rsidR="007D7DC2" w:rsidRPr="003046CE">
        <w:rPr>
          <w:b/>
        </w:rPr>
        <w:t>)</w:t>
      </w:r>
      <w:r w:rsidR="007D7DC2" w:rsidRPr="00AE206C">
        <w:t>. C</w:t>
      </w:r>
      <w:r>
        <w:t>hoose</w:t>
      </w:r>
      <w:r w:rsidR="007D7DC2" w:rsidRPr="00AE206C">
        <w:t> </w:t>
      </w:r>
      <w:r w:rsidR="007D7DC2" w:rsidRPr="00AE206C">
        <w:rPr>
          <w:b/>
          <w:bCs/>
        </w:rPr>
        <w:t>Next</w:t>
      </w:r>
      <w:r w:rsidR="007D7DC2" w:rsidRPr="00AE206C">
        <w:t>.</w:t>
      </w:r>
    </w:p>
    <w:p w14:paraId="3162FBD5" w14:textId="2CD8C4F8" w:rsidR="007D7DC2" w:rsidRPr="00AE206C" w:rsidRDefault="007D7DC2" w:rsidP="00A24BD1">
      <w:pPr>
        <w:pStyle w:val="ListNumber"/>
        <w:numPr>
          <w:ilvl w:val="0"/>
          <w:numId w:val="15"/>
        </w:numPr>
      </w:pPr>
      <w:r w:rsidRPr="00AE206C">
        <w:t>C</w:t>
      </w:r>
      <w:r w:rsidR="003046CE">
        <w:t>hoose</w:t>
      </w:r>
      <w:r w:rsidRPr="00AE206C">
        <w:t> </w:t>
      </w:r>
      <w:r w:rsidRPr="00AE206C">
        <w:rPr>
          <w:b/>
          <w:bCs/>
        </w:rPr>
        <w:t xml:space="preserve">Micro </w:t>
      </w:r>
      <w:proofErr w:type="gramStart"/>
      <w:r w:rsidRPr="00AE206C">
        <w:rPr>
          <w:b/>
          <w:bCs/>
        </w:rPr>
        <w:t>Utility</w:t>
      </w:r>
      <w:r w:rsidRPr="00AE206C">
        <w:t>  to</w:t>
      </w:r>
      <w:proofErr w:type="gramEnd"/>
      <w:r w:rsidRPr="00AE206C">
        <w:t xml:space="preserve"> set the </w:t>
      </w:r>
      <w:r w:rsidRPr="00AE206C">
        <w:rPr>
          <w:b/>
          <w:bCs/>
        </w:rPr>
        <w:t>Instance</w:t>
      </w:r>
      <w:r w:rsidR="003C1C69">
        <w:rPr>
          <w:b/>
          <w:bCs/>
        </w:rPr>
        <w:t xml:space="preserve"> </w:t>
      </w:r>
      <w:r w:rsidRPr="00AE206C">
        <w:rPr>
          <w:b/>
          <w:bCs/>
        </w:rPr>
        <w:t>Profile</w:t>
      </w:r>
      <w:r w:rsidRPr="00AE206C">
        <w:t xml:space="preserve">, </w:t>
      </w:r>
      <w:r w:rsidR="003046CE">
        <w:t xml:space="preserve">and </w:t>
      </w:r>
      <w:r w:rsidRPr="00AE206C">
        <w:t>then c</w:t>
      </w:r>
      <w:r w:rsidR="003046CE">
        <w:t>hoose</w:t>
      </w:r>
      <w:r w:rsidRPr="00AE206C">
        <w:t> </w:t>
      </w:r>
      <w:r w:rsidRPr="00AE206C">
        <w:rPr>
          <w:b/>
          <w:bCs/>
        </w:rPr>
        <w:t>Next</w:t>
      </w:r>
      <w:r w:rsidRPr="00AE206C">
        <w:t>.</w:t>
      </w:r>
    </w:p>
    <w:p w14:paraId="3D63D6D9" w14:textId="130927FA" w:rsidR="007D7DC2" w:rsidRPr="00AE206C" w:rsidRDefault="007D7DC2" w:rsidP="00A24BD1">
      <w:pPr>
        <w:pStyle w:val="ListNumber"/>
        <w:numPr>
          <w:ilvl w:val="0"/>
          <w:numId w:val="15"/>
        </w:numPr>
      </w:pPr>
      <w:r w:rsidRPr="00AE206C">
        <w:t>Select the </w:t>
      </w:r>
      <w:r w:rsidRPr="00AE206C">
        <w:rPr>
          <w:b/>
          <w:bCs/>
        </w:rPr>
        <w:t>Medium: m3</w:t>
      </w:r>
      <w:r w:rsidRPr="00AE206C">
        <w:t xml:space="preserve"> size, </w:t>
      </w:r>
      <w:r w:rsidR="003046CE">
        <w:t xml:space="preserve">and </w:t>
      </w:r>
      <w:r w:rsidRPr="00AE206C">
        <w:t>then c</w:t>
      </w:r>
      <w:r w:rsidR="003046CE">
        <w:t>hoose</w:t>
      </w:r>
      <w:r w:rsidRPr="00AE206C">
        <w:t> </w:t>
      </w:r>
      <w:r w:rsidRPr="00AE206C">
        <w:rPr>
          <w:b/>
          <w:bCs/>
        </w:rPr>
        <w:t>Next</w:t>
      </w:r>
      <w:r w:rsidRPr="00AE206C">
        <w:t>.</w:t>
      </w:r>
    </w:p>
    <w:p w14:paraId="32E76FC5" w14:textId="39E8F039" w:rsidR="007D7DC2" w:rsidRPr="00AE206C" w:rsidRDefault="003046CE" w:rsidP="00A24BD1">
      <w:pPr>
        <w:pStyle w:val="ListNumber"/>
        <w:numPr>
          <w:ilvl w:val="0"/>
          <w:numId w:val="15"/>
        </w:numPr>
      </w:pPr>
      <w:r>
        <w:t>For</w:t>
      </w:r>
      <w:r w:rsidR="007D7DC2" w:rsidRPr="00AE206C">
        <w:t> </w:t>
      </w:r>
      <w:r w:rsidR="007D7DC2" w:rsidRPr="00AE206C">
        <w:rPr>
          <w:b/>
          <w:bCs/>
        </w:rPr>
        <w:t>Number of Instances</w:t>
      </w:r>
      <w:r>
        <w:t>, type 2</w:t>
      </w:r>
      <w:r w:rsidR="007D7DC2" w:rsidRPr="00AE206C">
        <w:t xml:space="preserve">, </w:t>
      </w:r>
      <w:r>
        <w:t xml:space="preserve">and </w:t>
      </w:r>
      <w:r w:rsidR="007D7DC2" w:rsidRPr="00AE206C">
        <w:t>then c</w:t>
      </w:r>
      <w:r>
        <w:t>hoose</w:t>
      </w:r>
      <w:r w:rsidR="002956E9" w:rsidRPr="00AE206C">
        <w:t xml:space="preserve"> </w:t>
      </w:r>
      <w:proofErr w:type="gramStart"/>
      <w:r w:rsidR="007D7DC2" w:rsidRPr="00AE206C">
        <w:rPr>
          <w:b/>
          <w:bCs/>
        </w:rPr>
        <w:t>Add</w:t>
      </w:r>
      <w:r w:rsidR="007D7DC2" w:rsidRPr="00AE206C">
        <w:t> .</w:t>
      </w:r>
      <w:proofErr w:type="gramEnd"/>
    </w:p>
    <w:p w14:paraId="73B7B999" w14:textId="68F6782B" w:rsidR="007D7DC2" w:rsidRPr="00AE206C" w:rsidRDefault="007D7DC2" w:rsidP="00D071F7">
      <w:pPr>
        <w:pStyle w:val="ListNumber"/>
        <w:numPr>
          <w:ilvl w:val="0"/>
          <w:numId w:val="15"/>
        </w:numPr>
        <w:spacing w:after="400"/>
      </w:pPr>
      <w:r w:rsidRPr="00AE206C">
        <w:t xml:space="preserve">Save the pipeline configuration by </w:t>
      </w:r>
      <w:r w:rsidR="003046CE">
        <w:t>choosing</w:t>
      </w:r>
      <w:r w:rsidRPr="00AE206C">
        <w:t> </w:t>
      </w:r>
      <w:r w:rsidRPr="00AE206C">
        <w:rPr>
          <w:b/>
          <w:bCs/>
        </w:rPr>
        <w:t>Save Changes</w:t>
      </w:r>
      <w:r w:rsidRPr="00AE206C">
        <w:t>.</w:t>
      </w:r>
    </w:p>
    <w:p w14:paraId="6A580509" w14:textId="62463D49" w:rsidR="007D7DC2" w:rsidRPr="00C9754A" w:rsidRDefault="007D7DC2" w:rsidP="00CC6E6D">
      <w:pPr>
        <w:pStyle w:val="Heading4"/>
      </w:pPr>
      <w:r w:rsidRPr="00C9754A">
        <w:t xml:space="preserve">Try </w:t>
      </w:r>
      <w:r w:rsidR="00711F96">
        <w:t>I</w:t>
      </w:r>
      <w:r w:rsidRPr="00C9754A">
        <w:t xml:space="preserve">t </w:t>
      </w:r>
      <w:r w:rsidR="00711F96">
        <w:t>O</w:t>
      </w:r>
      <w:r w:rsidRPr="00C9754A">
        <w:t>ut!</w:t>
      </w:r>
    </w:p>
    <w:p w14:paraId="4DC61E2F" w14:textId="01DE629D" w:rsidR="007D7DC2" w:rsidRPr="00AE206C" w:rsidRDefault="007D7DC2" w:rsidP="003046CE">
      <w:pPr>
        <w:pStyle w:val="ListNumber"/>
        <w:numPr>
          <w:ilvl w:val="0"/>
          <w:numId w:val="16"/>
        </w:numPr>
      </w:pPr>
      <w:r w:rsidRPr="00AE206C">
        <w:t>C</w:t>
      </w:r>
      <w:r w:rsidR="000B0186">
        <w:t>hoose</w:t>
      </w:r>
      <w:r w:rsidRPr="00AE206C">
        <w:t> </w:t>
      </w:r>
      <w:r w:rsidRPr="003046CE">
        <w:rPr>
          <w:b/>
          <w:bCs/>
        </w:rPr>
        <w:t>P</w:t>
      </w:r>
      <w:r w:rsidR="000B0186">
        <w:rPr>
          <w:b/>
          <w:bCs/>
        </w:rPr>
        <w:t>ipelines</w:t>
      </w:r>
      <w:r w:rsidRPr="00AE206C">
        <w:t> in the navigation bar.</w:t>
      </w:r>
    </w:p>
    <w:p w14:paraId="4480CAD7" w14:textId="4B79E48C" w:rsidR="007D7DC2" w:rsidRPr="00AE206C" w:rsidRDefault="007D7DC2" w:rsidP="00A24BD1">
      <w:pPr>
        <w:pStyle w:val="ListNumber"/>
        <w:numPr>
          <w:ilvl w:val="0"/>
          <w:numId w:val="15"/>
        </w:numPr>
      </w:pPr>
      <w:r w:rsidRPr="00AE206C">
        <w:t>C</w:t>
      </w:r>
      <w:r w:rsidR="000B0186">
        <w:t>hoose</w:t>
      </w:r>
      <w:r w:rsidRPr="00AE206C">
        <w:t> </w:t>
      </w:r>
      <w:r w:rsidRPr="00AE206C">
        <w:rPr>
          <w:b/>
          <w:bCs/>
        </w:rPr>
        <w:t>Start Manual Execution</w:t>
      </w:r>
      <w:r w:rsidRPr="00AE206C">
        <w:t> for the </w:t>
      </w:r>
      <w:r w:rsidRPr="00AE206C">
        <w:rPr>
          <w:b/>
          <w:bCs/>
        </w:rPr>
        <w:t>Bake &amp; Deploy to Test</w:t>
      </w:r>
      <w:r w:rsidR="002956E9" w:rsidRPr="00AE206C">
        <w:t xml:space="preserve"> </w:t>
      </w:r>
      <w:r w:rsidRPr="00AE206C">
        <w:t>pipeline.</w:t>
      </w:r>
    </w:p>
    <w:p w14:paraId="1BF264D0" w14:textId="48CEA135" w:rsidR="007D7DC2" w:rsidRPr="00AE206C" w:rsidRDefault="007D7DC2" w:rsidP="000B0186">
      <w:pPr>
        <w:pStyle w:val="ListNumber"/>
        <w:numPr>
          <w:ilvl w:val="0"/>
          <w:numId w:val="15"/>
        </w:numPr>
      </w:pPr>
      <w:r w:rsidRPr="00AE206C">
        <w:t>C</w:t>
      </w:r>
      <w:r w:rsidR="000B0186">
        <w:t>hoose</w:t>
      </w:r>
      <w:r w:rsidRPr="00AE206C">
        <w:t> </w:t>
      </w:r>
      <w:r w:rsidRPr="00AE206C">
        <w:rPr>
          <w:b/>
          <w:bCs/>
        </w:rPr>
        <w:t>Run</w:t>
      </w:r>
      <w:r w:rsidRPr="00AE206C">
        <w:t>.</w:t>
      </w:r>
    </w:p>
    <w:p w14:paraId="3D1236B6" w14:textId="12917700" w:rsidR="007D7DC2" w:rsidRPr="00C9754A" w:rsidRDefault="007D7DC2" w:rsidP="000B0186">
      <w:r w:rsidRPr="00C9754A">
        <w:t>Now, watch Spinnaker in action. A</w:t>
      </w:r>
      <w:r w:rsidRPr="00C9754A">
        <w:rPr>
          <w:rStyle w:val="apple-converted-space"/>
          <w:rFonts w:eastAsiaTheme="majorEastAsia"/>
          <w:color w:val="474A54"/>
        </w:rPr>
        <w:t> </w:t>
      </w:r>
      <w:r w:rsidRPr="00C9754A">
        <w:rPr>
          <w:rStyle w:val="Strong"/>
          <w:rFonts w:eastAsiaTheme="majorEastAsia"/>
          <w:color w:val="474A54"/>
        </w:rPr>
        <w:t>M</w:t>
      </w:r>
      <w:r w:rsidR="000B0186">
        <w:rPr>
          <w:rStyle w:val="Strong"/>
          <w:rFonts w:eastAsiaTheme="majorEastAsia"/>
          <w:color w:val="474A54"/>
        </w:rPr>
        <w:t>anual</w:t>
      </w:r>
      <w:r w:rsidRPr="00C9754A">
        <w:rPr>
          <w:rStyle w:val="Strong"/>
          <w:rFonts w:eastAsiaTheme="majorEastAsia"/>
          <w:color w:val="474A54"/>
        </w:rPr>
        <w:t xml:space="preserve"> S</w:t>
      </w:r>
      <w:r w:rsidR="000B0186">
        <w:rPr>
          <w:rStyle w:val="Strong"/>
          <w:rFonts w:eastAsiaTheme="majorEastAsia"/>
          <w:color w:val="474A54"/>
        </w:rPr>
        <w:t>tart</w:t>
      </w:r>
      <w:r w:rsidRPr="00C9754A">
        <w:rPr>
          <w:rStyle w:val="apple-converted-space"/>
          <w:rFonts w:eastAsiaTheme="majorEastAsia"/>
          <w:color w:val="474A54"/>
        </w:rPr>
        <w:t> </w:t>
      </w:r>
      <w:r w:rsidRPr="00C9754A">
        <w:t>section will</w:t>
      </w:r>
      <w:r w:rsidR="002956E9">
        <w:t xml:space="preserve"> </w:t>
      </w:r>
      <w:r w:rsidRPr="00C9754A">
        <w:t>appear, and will show progress as the pipeline executes. At any point</w:t>
      </w:r>
      <w:r w:rsidR="002956E9">
        <w:t xml:space="preserve"> </w:t>
      </w:r>
      <w:r w:rsidRPr="00C9754A">
        <w:t>during p</w:t>
      </w:r>
      <w:r w:rsidR="00AE206C">
        <w:t xml:space="preserve">ipeline execution, </w:t>
      </w:r>
      <w:r w:rsidR="000B0186">
        <w:t>use</w:t>
      </w:r>
      <w:r w:rsidR="00AE206C">
        <w:t xml:space="preserve"> the </w:t>
      </w:r>
      <w:r w:rsidRPr="00C9754A">
        <w:t>horizontal bar to see detailed</w:t>
      </w:r>
      <w:r w:rsidR="002956E9">
        <w:t xml:space="preserve"> </w:t>
      </w:r>
      <w:r w:rsidRPr="00C9754A">
        <w:t>status for any of the stages in the pipeline.</w:t>
      </w:r>
    </w:p>
    <w:p w14:paraId="7EC9B1F7" w14:textId="65DF58AB" w:rsidR="007D7DC2" w:rsidRPr="00C9754A" w:rsidRDefault="007D7DC2" w:rsidP="000B0186">
      <w:r w:rsidRPr="00C9754A">
        <w:t>Feel free to navigate around the Spinnaker menus, create new</w:t>
      </w:r>
      <w:r w:rsidR="002956E9">
        <w:t xml:space="preserve"> </w:t>
      </w:r>
      <w:r w:rsidRPr="00C9754A">
        <w:t>pipelines, clusters, server groups, load balancers, and security</w:t>
      </w:r>
      <w:r w:rsidR="002956E9">
        <w:t xml:space="preserve"> </w:t>
      </w:r>
      <w:r w:rsidRPr="00C9754A">
        <w:t>groups, etc. and see what happens.</w:t>
      </w:r>
    </w:p>
    <w:p w14:paraId="1C207939" w14:textId="4E2FC71E" w:rsidR="007D7DC2" w:rsidRDefault="007D7DC2" w:rsidP="000B0186">
      <w:r w:rsidRPr="00C9754A">
        <w:t>When you're ready to stop, don't forget to clean</w:t>
      </w:r>
      <w:r w:rsidR="000B0186">
        <w:t xml:space="preserve"> </w:t>
      </w:r>
      <w:r w:rsidRPr="00C9754A">
        <w:t>up your resources. An</w:t>
      </w:r>
      <w:r w:rsidR="002956E9">
        <w:t xml:space="preserve"> </w:t>
      </w:r>
      <w:r w:rsidRPr="00C9754A">
        <w:t>easy way to do this is to visit the pipelines, clusters, load</w:t>
      </w:r>
      <w:r w:rsidR="002956E9">
        <w:t xml:space="preserve"> </w:t>
      </w:r>
      <w:r w:rsidRPr="00C9754A">
        <w:t>balancers, and security groups pages, c</w:t>
      </w:r>
      <w:r w:rsidR="000B0186">
        <w:t>hoose</w:t>
      </w:r>
      <w:r w:rsidRPr="00C9754A">
        <w:t xml:space="preserve"> the ones </w:t>
      </w:r>
      <w:r w:rsidR="000B0186">
        <w:t xml:space="preserve">you </w:t>
      </w:r>
      <w:r w:rsidRPr="00C9754A">
        <w:t>created and</w:t>
      </w:r>
      <w:r w:rsidR="002956E9">
        <w:t xml:space="preserve"> </w:t>
      </w:r>
      <w:r w:rsidRPr="00C9754A">
        <w:t>select the appropriate</w:t>
      </w:r>
      <w:r w:rsidRPr="00C9754A">
        <w:rPr>
          <w:rStyle w:val="apple-converted-space"/>
          <w:rFonts w:eastAsiaTheme="majorEastAsia"/>
          <w:color w:val="474A54"/>
        </w:rPr>
        <w:t> </w:t>
      </w:r>
      <w:r w:rsidRPr="00C9754A">
        <w:rPr>
          <w:rStyle w:val="Strong"/>
          <w:rFonts w:eastAsiaTheme="majorEastAsia"/>
          <w:color w:val="474A54"/>
        </w:rPr>
        <w:t>Delete</w:t>
      </w:r>
      <w:r w:rsidRPr="00C9754A">
        <w:rPr>
          <w:rStyle w:val="apple-converted-space"/>
          <w:rFonts w:eastAsiaTheme="majorEastAsia"/>
          <w:color w:val="474A54"/>
        </w:rPr>
        <w:t> </w:t>
      </w:r>
      <w:r w:rsidRPr="00C9754A">
        <w:t xml:space="preserve">command from </w:t>
      </w:r>
      <w:r w:rsidRPr="000B0186">
        <w:rPr>
          <w:b/>
        </w:rPr>
        <w:t>Actions</w:t>
      </w:r>
      <w:r w:rsidRPr="00C9754A">
        <w:t>.</w:t>
      </w:r>
    </w:p>
    <w:p w14:paraId="7006055A" w14:textId="455A15A6" w:rsidR="006321EE" w:rsidRDefault="008F367B" w:rsidP="008B6A58">
      <w:pPr>
        <w:pStyle w:val="Heading2"/>
        <w:spacing w:after="100"/>
      </w:pPr>
      <w:bookmarkStart w:id="46" w:name="_Toc456106412"/>
      <w:r>
        <w:t>FAQ</w:t>
      </w:r>
      <w:bookmarkEnd w:id="46"/>
    </w:p>
    <w:p w14:paraId="6DAB78C1" w14:textId="5A98DA5D" w:rsidR="008F367B" w:rsidRPr="008F367B" w:rsidRDefault="008F367B" w:rsidP="008F367B">
      <w:r w:rsidRPr="008F367B">
        <w:rPr>
          <w:b/>
          <w:color w:val="F79646" w:themeColor="accent6"/>
        </w:rPr>
        <w:t>Q.</w:t>
      </w:r>
      <w:r>
        <w:t xml:space="preserve"> I encountered a CREATE_FAILED error when I launched the Quick Start. </w:t>
      </w:r>
      <w:r w:rsidR="008B6A58">
        <w:t>What should I do?</w:t>
      </w:r>
    </w:p>
    <w:p w14:paraId="0A51392A" w14:textId="7E9BFA7C" w:rsidR="00E50DE4" w:rsidRDefault="008F367B" w:rsidP="00E50DE4">
      <w:pPr>
        <w:pStyle w:val="Body"/>
      </w:pPr>
      <w:r w:rsidRPr="008F367B">
        <w:rPr>
          <w:b/>
          <w:color w:val="F79646" w:themeColor="accent6"/>
        </w:rPr>
        <w:t>A.</w:t>
      </w:r>
      <w:r w:rsidRPr="008F367B">
        <w:rPr>
          <w:color w:val="F79646" w:themeColor="accent6"/>
        </w:rPr>
        <w:t xml:space="preserve"> </w:t>
      </w:r>
      <w:r>
        <w:t xml:space="preserve">If AWS </w:t>
      </w:r>
      <w:proofErr w:type="spellStart"/>
      <w:r>
        <w:t>CloudFormation</w:t>
      </w:r>
      <w:proofErr w:type="spellEnd"/>
      <w:r>
        <w:t xml:space="preserve">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w:t>
      </w:r>
      <w:proofErr w:type="spellStart"/>
      <w:r w:rsidR="00E50DE4">
        <w:t>CloudFormation</w:t>
      </w:r>
      <w:proofErr w:type="spellEnd"/>
      <w:r w:rsidR="00E50DE4">
        <w:t xml:space="preserve"> console, </w:t>
      </w:r>
      <w:r w:rsidR="00E50DE4" w:rsidRPr="00795C7E">
        <w:rPr>
          <w:b/>
        </w:rPr>
        <w:t>Options</w:t>
      </w:r>
      <w:r w:rsidR="00E50DE4">
        <w:t xml:space="preserve"> page.) With this setting, the stack’s state will be retained and the instance will be left running, so </w:t>
      </w:r>
      <w:r w:rsidR="00E50DE4" w:rsidRPr="00CD7FFC">
        <w:t>you can troubleshoot</w:t>
      </w:r>
      <w:r w:rsidR="00E50DE4">
        <w:t xml:space="preserve"> the issue. </w:t>
      </w:r>
      <w:r w:rsidR="00742261">
        <w:t xml:space="preserve">(You'll want to look at the log files in </w:t>
      </w:r>
      <w:r w:rsidR="00742261">
        <w:rPr>
          <w:rStyle w:val="HTMLCode"/>
          <w:rFonts w:eastAsiaTheme="majorEastAsia"/>
        </w:rPr>
        <w:t>%</w:t>
      </w:r>
      <w:proofErr w:type="spellStart"/>
      <w:r w:rsidR="00742261">
        <w:rPr>
          <w:rStyle w:val="HTMLCode"/>
          <w:rFonts w:eastAsiaTheme="majorEastAsia"/>
        </w:rPr>
        <w:t>ProgramFiles</w:t>
      </w:r>
      <w:proofErr w:type="spellEnd"/>
      <w:r w:rsidR="00742261">
        <w:rPr>
          <w:rStyle w:val="HTMLCode"/>
          <w:rFonts w:eastAsiaTheme="majorEastAsia"/>
        </w:rPr>
        <w:t>%\Amazon\EC2ConfigService</w:t>
      </w:r>
      <w:r w:rsidR="00742261">
        <w:t xml:space="preserve"> and </w:t>
      </w:r>
      <w:r w:rsidR="00742261">
        <w:rPr>
          <w:rStyle w:val="HTMLCode"/>
          <w:rFonts w:eastAsiaTheme="majorEastAsia"/>
        </w:rPr>
        <w:t>C:\cfn\log</w:t>
      </w:r>
      <w:r w:rsidR="00742261">
        <w:t>.)</w:t>
      </w:r>
    </w:p>
    <w:p w14:paraId="690ABD3F" w14:textId="77777777" w:rsidR="00E50DE4" w:rsidRDefault="00E50DE4" w:rsidP="00E50DE4">
      <w:pPr>
        <w:pBdr>
          <w:top w:val="single" w:sz="4" w:space="5" w:color="auto"/>
          <w:left w:val="single" w:sz="4" w:space="5" w:color="auto"/>
          <w:bottom w:val="single" w:sz="4" w:space="5" w:color="auto"/>
          <w:right w:val="single" w:sz="4" w:space="5" w:color="auto"/>
        </w:pBdr>
        <w:shd w:val="pct15" w:color="auto" w:fill="auto"/>
        <w:spacing w:before="140" w:after="140"/>
        <w:ind w:left="720" w:right="720"/>
      </w:pPr>
      <w:r w:rsidRPr="006535E0">
        <w:rPr>
          <w:b/>
        </w:rPr>
        <w:lastRenderedPageBreak/>
        <w:t>Important</w:t>
      </w:r>
      <w:r w:rsidRPr="006535E0">
        <w:rPr>
          <w:szCs w:val="22"/>
        </w:rPr>
        <w:t xml:space="preserve">   </w:t>
      </w:r>
      <w:r>
        <w:t xml:space="preserve">When you set </w:t>
      </w:r>
      <w:r w:rsidRPr="006535E0">
        <w:rPr>
          <w:b/>
        </w:rPr>
        <w:t>Rollback on failure</w:t>
      </w:r>
      <w:r>
        <w:t xml:space="preserve"> to </w:t>
      </w:r>
      <w:r w:rsidRPr="006535E0">
        <w:rPr>
          <w:b/>
        </w:rPr>
        <w:t>No</w:t>
      </w:r>
      <w:r>
        <w:t>, you’ll continue to incur AWS charges for this stack. Please make sure to delete the stack when you’ve finished troubleshooting.</w:t>
      </w:r>
    </w:p>
    <w:p w14:paraId="47DC2C96" w14:textId="6AA51D91" w:rsidR="00E50DE4" w:rsidRDefault="00E50DE4" w:rsidP="002643EE">
      <w:pPr>
        <w:spacing w:before="280" w:after="400"/>
      </w:pPr>
      <w:r>
        <w:t xml:space="preserve">For additional information, see </w:t>
      </w:r>
      <w:hyperlink r:id="rId34" w:history="1">
        <w:r w:rsidRPr="00E50DE4">
          <w:rPr>
            <w:rStyle w:val="Hyperlink"/>
            <w:rFonts w:cs="Arial"/>
          </w:rPr>
          <w:t xml:space="preserve">Troubleshooting AWS </w:t>
        </w:r>
        <w:proofErr w:type="spellStart"/>
        <w:r w:rsidRPr="00E50DE4">
          <w:rPr>
            <w:rStyle w:val="Hyperlink"/>
            <w:rFonts w:cs="Arial"/>
          </w:rPr>
          <w:t>CloudFormation</w:t>
        </w:r>
        <w:proofErr w:type="spellEnd"/>
      </w:hyperlink>
      <w:r>
        <w:t xml:space="preserve"> on the AWS website</w:t>
      </w:r>
      <w:r w:rsidR="00742261">
        <w:t xml:space="preserve"> or contact us on the </w:t>
      </w:r>
      <w:hyperlink r:id="rId35" w:history="1">
        <w:r w:rsidR="00742261">
          <w:rPr>
            <w:rStyle w:val="Hyperlink"/>
            <w:rFonts w:eastAsiaTheme="majorEastAsia"/>
          </w:rPr>
          <w:t>AWS Quick Start Discussion Forum</w:t>
        </w:r>
      </w:hyperlink>
      <w:r>
        <w:t xml:space="preserve">. </w:t>
      </w:r>
    </w:p>
    <w:p w14:paraId="0CDAE322" w14:textId="1C3C21F6" w:rsidR="00451761" w:rsidRDefault="00451761" w:rsidP="002643EE">
      <w:pPr>
        <w:spacing w:before="280" w:after="400"/>
      </w:pPr>
      <w:r>
        <w:t>See</w:t>
      </w:r>
      <w:r w:rsidR="00711F96">
        <w:t xml:space="preserve"> the</w:t>
      </w:r>
      <w:r>
        <w:t xml:space="preserve"> </w:t>
      </w:r>
      <w:hyperlink r:id="rId36" w:history="1">
        <w:r w:rsidRPr="00451761">
          <w:rPr>
            <w:rStyle w:val="Hyperlink"/>
          </w:rPr>
          <w:t>Spinnaker Troubleshooting Guide</w:t>
        </w:r>
      </w:hyperlink>
      <w:r>
        <w:t xml:space="preserve"> for more information on troubleshooting </w:t>
      </w:r>
      <w:r w:rsidR="00711F96">
        <w:t xml:space="preserve">Spinnaker-related issues, </w:t>
      </w:r>
      <w:r>
        <w:t>and</w:t>
      </w:r>
      <w:r w:rsidR="00711F96">
        <w:t xml:space="preserve"> see</w:t>
      </w:r>
      <w:r>
        <w:t xml:space="preserve"> </w:t>
      </w:r>
      <w:hyperlink r:id="rId37" w:history="1">
        <w:r w:rsidRPr="00451761">
          <w:rPr>
            <w:rStyle w:val="Hyperlink"/>
          </w:rPr>
          <w:t>Frequently Ask</w:t>
        </w:r>
        <w:r w:rsidR="003C1C69">
          <w:rPr>
            <w:rStyle w:val="Hyperlink"/>
          </w:rPr>
          <w:t>ed</w:t>
        </w:r>
        <w:r w:rsidRPr="00451761">
          <w:rPr>
            <w:rStyle w:val="Hyperlink"/>
          </w:rPr>
          <w:t xml:space="preserve"> Questions</w:t>
        </w:r>
      </w:hyperlink>
      <w:r>
        <w:t xml:space="preserve"> for more information on Spinnaker.</w:t>
      </w:r>
    </w:p>
    <w:p w14:paraId="2E1F1247" w14:textId="056431C5" w:rsidR="00AE2FE8" w:rsidRDefault="00AE2FE8" w:rsidP="00742261">
      <w:pPr>
        <w:pStyle w:val="Heading2"/>
        <w:spacing w:after="100"/>
      </w:pPr>
      <w:bookmarkStart w:id="47" w:name="_Toc456106413"/>
      <w:r>
        <w:t>Additional Resources</w:t>
      </w:r>
      <w:bookmarkEnd w:id="47"/>
    </w:p>
    <w:p w14:paraId="45344728" w14:textId="77777777" w:rsidR="00FE0C91" w:rsidRPr="0022075B" w:rsidRDefault="00FE0C91" w:rsidP="00742261">
      <w:pPr>
        <w:spacing w:after="120"/>
        <w:rPr>
          <w:b/>
          <w:color w:val="4F81BD"/>
          <w:kern w:val="0"/>
        </w:rPr>
      </w:pPr>
      <w:r w:rsidRPr="0022075B">
        <w:rPr>
          <w:b/>
          <w:color w:val="4F81BD"/>
        </w:rPr>
        <w:t>AWS services</w:t>
      </w:r>
    </w:p>
    <w:p w14:paraId="019AB608" w14:textId="77777777" w:rsidR="00FE0C91" w:rsidRPr="00FE0C91" w:rsidRDefault="00FE0C91" w:rsidP="00FE0C91">
      <w:pPr>
        <w:pStyle w:val="ListBullet"/>
      </w:pPr>
      <w:r w:rsidRPr="00FE0C91">
        <w:t xml:space="preserve">AWS </w:t>
      </w:r>
      <w:proofErr w:type="spellStart"/>
      <w:r w:rsidRPr="00FE0C91">
        <w:t>CloudFormation</w:t>
      </w:r>
      <w:proofErr w:type="spellEnd"/>
      <w:r w:rsidRPr="00FE0C91">
        <w:br/>
      </w:r>
      <w:hyperlink r:id="rId38" w:history="1">
        <w:r w:rsidRPr="00FE0C91">
          <w:rPr>
            <w:rStyle w:val="Hyperlink"/>
          </w:rPr>
          <w:t>http://aws.amazon.com/documentation/cloudformation/</w:t>
        </w:r>
      </w:hyperlink>
      <w:r w:rsidRPr="00FE0C91">
        <w:t xml:space="preserve"> </w:t>
      </w:r>
    </w:p>
    <w:p w14:paraId="1DC1F9D0" w14:textId="1F1BA212" w:rsidR="00FE0C91" w:rsidRPr="00F6682D" w:rsidRDefault="00FE0C91" w:rsidP="00957E18">
      <w:pPr>
        <w:pStyle w:val="ListBullet"/>
        <w:spacing w:after="60"/>
      </w:pPr>
      <w:r w:rsidRPr="00F6682D">
        <w:t>Amazon EC2</w:t>
      </w:r>
      <w:r w:rsidR="001E30FB">
        <w:br/>
      </w:r>
      <w:hyperlink r:id="rId39" w:history="1">
        <w:r w:rsidR="001E30FB" w:rsidRPr="00FE0C91">
          <w:rPr>
            <w:rStyle w:val="Hyperlink"/>
          </w:rPr>
          <w:t>http://docs.aws.amazon.com/AWSEC2/latest/WindowsGuide/</w:t>
        </w:r>
      </w:hyperlink>
    </w:p>
    <w:p w14:paraId="4CE3BD9A" w14:textId="77777777" w:rsidR="00FE0C91" w:rsidRDefault="00FE0C91" w:rsidP="00FE0C91">
      <w:pPr>
        <w:pStyle w:val="ListBullet"/>
      </w:pPr>
      <w:r w:rsidRPr="00FE0C91">
        <w:t>Amazon VPC</w:t>
      </w:r>
      <w:r w:rsidRPr="00FE0C91">
        <w:br/>
      </w:r>
      <w:hyperlink r:id="rId40" w:history="1">
        <w:r w:rsidRPr="00FE0C91">
          <w:rPr>
            <w:rStyle w:val="Hyperlink"/>
          </w:rPr>
          <w:t>http://aws.amazon.com/documentation/vpc/</w:t>
        </w:r>
      </w:hyperlink>
      <w:r w:rsidRPr="00FE0C91">
        <w:t xml:space="preserve"> </w:t>
      </w:r>
    </w:p>
    <w:p w14:paraId="159A777B" w14:textId="504052BC" w:rsidR="00711F96" w:rsidRPr="00FE0C91" w:rsidRDefault="00711F96" w:rsidP="007843B5">
      <w:pPr>
        <w:pStyle w:val="ListBullet"/>
      </w:pPr>
      <w:r>
        <w:t>IAM</w:t>
      </w:r>
      <w:r w:rsidRPr="00FE0C91">
        <w:br/>
      </w:r>
      <w:hyperlink r:id="rId41" w:history="1">
        <w:r w:rsidRPr="00711F96">
          <w:rPr>
            <w:rStyle w:val="Hyperlink"/>
          </w:rPr>
          <w:t>http://aws.amazon.com/documentation/iam/</w:t>
        </w:r>
      </w:hyperlink>
      <w:r w:rsidRPr="00FE0C91">
        <w:t xml:space="preserve"> </w:t>
      </w:r>
    </w:p>
    <w:p w14:paraId="57ED9C1A" w14:textId="163E2AA4" w:rsidR="00FE0C91" w:rsidRPr="00451761" w:rsidRDefault="00522F56" w:rsidP="007843B5">
      <w:pPr>
        <w:spacing w:before="280" w:after="120"/>
        <w:rPr>
          <w:b/>
          <w:color w:val="4F81BD"/>
        </w:rPr>
      </w:pPr>
      <w:r w:rsidRPr="00451761">
        <w:rPr>
          <w:b/>
          <w:color w:val="4F81BD"/>
        </w:rPr>
        <w:t>Spinnaker</w:t>
      </w:r>
    </w:p>
    <w:p w14:paraId="7E2C396E" w14:textId="2EA184B7" w:rsidR="00451761" w:rsidRPr="00451761" w:rsidRDefault="00451761" w:rsidP="00451761">
      <w:pPr>
        <w:pStyle w:val="ListBullet"/>
        <w:rPr>
          <w:i/>
          <w:color w:val="auto"/>
        </w:rPr>
      </w:pPr>
      <w:r w:rsidRPr="00451761">
        <w:rPr>
          <w:color w:val="auto"/>
        </w:rPr>
        <w:t>Spinnaker home page</w:t>
      </w:r>
      <w:r>
        <w:rPr>
          <w:i/>
          <w:color w:val="auto"/>
        </w:rPr>
        <w:br/>
      </w:r>
      <w:hyperlink r:id="rId42" w:history="1">
        <w:r w:rsidRPr="00711F96">
          <w:rPr>
            <w:rStyle w:val="Hyperlink"/>
          </w:rPr>
          <w:t>http://www.spinnaker.io</w:t>
        </w:r>
      </w:hyperlink>
      <w:r>
        <w:rPr>
          <w:i/>
          <w:color w:val="auto"/>
        </w:rPr>
        <w:t xml:space="preserve"> </w:t>
      </w:r>
    </w:p>
    <w:p w14:paraId="48D1684E" w14:textId="66F168F0" w:rsidR="00FE0C91" w:rsidRPr="007843B5" w:rsidRDefault="00451761" w:rsidP="00451761">
      <w:pPr>
        <w:pStyle w:val="ListBullet"/>
      </w:pPr>
      <w:r w:rsidRPr="007843B5">
        <w:t>Spinnaker documentation</w:t>
      </w:r>
      <w:r w:rsidRPr="007843B5">
        <w:br/>
      </w:r>
      <w:hyperlink r:id="rId43" w:history="1">
        <w:r w:rsidRPr="00711F96">
          <w:rPr>
            <w:rStyle w:val="Hyperlink"/>
          </w:rPr>
          <w:t>http://www.spinnaker.io/docs</w:t>
        </w:r>
      </w:hyperlink>
    </w:p>
    <w:p w14:paraId="7FF0EBF9" w14:textId="3F164910" w:rsidR="00451761" w:rsidRPr="007843B5" w:rsidRDefault="00451761" w:rsidP="00451761">
      <w:pPr>
        <w:pStyle w:val="ListBullet"/>
      </w:pPr>
      <w:r w:rsidRPr="007843B5">
        <w:t>Spinnaker Slack Channel</w:t>
      </w:r>
      <w:r w:rsidRPr="007843B5">
        <w:br/>
      </w:r>
      <w:hyperlink r:id="rId44" w:history="1">
        <w:r w:rsidRPr="00711F96">
          <w:rPr>
            <w:rStyle w:val="Hyperlink"/>
          </w:rPr>
          <w:t>https://spinnakerteam.slack.com</w:t>
        </w:r>
      </w:hyperlink>
      <w:r w:rsidRPr="007843B5">
        <w:t xml:space="preserve"> </w:t>
      </w:r>
    </w:p>
    <w:p w14:paraId="54FDB72A" w14:textId="18403CAF" w:rsidR="00451761" w:rsidRPr="007843B5" w:rsidRDefault="00451761" w:rsidP="00451761">
      <w:pPr>
        <w:pStyle w:val="ListBullet"/>
      </w:pPr>
      <w:r w:rsidRPr="007843B5">
        <w:t xml:space="preserve">Spinnaker </w:t>
      </w:r>
      <w:proofErr w:type="spellStart"/>
      <w:r w:rsidRPr="007843B5">
        <w:t>Github</w:t>
      </w:r>
      <w:proofErr w:type="spellEnd"/>
      <w:r w:rsidRPr="007843B5">
        <w:br/>
      </w:r>
      <w:hyperlink r:id="rId45" w:history="1">
        <w:r w:rsidRPr="00711F96">
          <w:rPr>
            <w:rStyle w:val="Hyperlink"/>
          </w:rPr>
          <w:t>https://github.com/spinnaker/spinnaker</w:t>
        </w:r>
      </w:hyperlink>
      <w:r w:rsidRPr="007843B5">
        <w:t xml:space="preserve"> </w:t>
      </w:r>
    </w:p>
    <w:p w14:paraId="0DCEF5BD" w14:textId="6BD1F687" w:rsidR="00FE0C91" w:rsidRPr="0022075B" w:rsidRDefault="00685FEC" w:rsidP="00957E18">
      <w:pPr>
        <w:spacing w:before="280" w:after="120"/>
        <w:rPr>
          <w:b/>
          <w:color w:val="4F81BD"/>
        </w:rPr>
      </w:pPr>
      <w:r>
        <w:rPr>
          <w:b/>
          <w:color w:val="4F81BD"/>
        </w:rPr>
        <w:t>Quick Start reference d</w:t>
      </w:r>
      <w:r w:rsidR="00FE0C91" w:rsidRPr="0022075B">
        <w:rPr>
          <w:b/>
          <w:color w:val="4F81BD"/>
        </w:rPr>
        <w:t>eployments</w:t>
      </w:r>
    </w:p>
    <w:p w14:paraId="0EB148C9" w14:textId="77777777" w:rsidR="00F2418F" w:rsidRPr="00FE0C91" w:rsidRDefault="00F2418F" w:rsidP="00F2418F">
      <w:pPr>
        <w:pStyle w:val="ListBullet"/>
      </w:pPr>
      <w:r>
        <w:lastRenderedPageBreak/>
        <w:t>AWS Quick Start home page</w:t>
      </w:r>
      <w:r w:rsidRPr="00FE0C91">
        <w:br/>
      </w:r>
      <w:hyperlink r:id="rId46" w:history="1">
        <w:r w:rsidRPr="00FE0C91">
          <w:rPr>
            <w:rStyle w:val="Hyperlink"/>
          </w:rPr>
          <w:t>https://aws.amazon.com/quickstart/</w:t>
        </w:r>
      </w:hyperlink>
    </w:p>
    <w:p w14:paraId="4241FE18" w14:textId="77777777" w:rsidR="00F2418F" w:rsidRPr="00FE0C91" w:rsidRDefault="00F2418F" w:rsidP="002643EE">
      <w:pPr>
        <w:pStyle w:val="ListBullet"/>
        <w:spacing w:after="400"/>
      </w:pPr>
      <w:r>
        <w:t>Quick Start deployment guides</w:t>
      </w:r>
      <w:r w:rsidRPr="00FE0C91">
        <w:br/>
      </w:r>
      <w:hyperlink r:id="rId47" w:history="1">
        <w:r w:rsidRPr="009417C9">
          <w:rPr>
            <w:rStyle w:val="Hyperlink"/>
          </w:rPr>
          <w:t>https://aws.amazon.com/documentation/quickstart/</w:t>
        </w:r>
      </w:hyperlink>
    </w:p>
    <w:p w14:paraId="5B88C6D5" w14:textId="743D91E9" w:rsidR="001353B7" w:rsidRDefault="001353B7" w:rsidP="00742261">
      <w:pPr>
        <w:pStyle w:val="Heading2"/>
      </w:pPr>
      <w:bookmarkStart w:id="48" w:name="_Toc456106414"/>
      <w:r>
        <w:t>Send Us Feedback</w:t>
      </w:r>
      <w:bookmarkEnd w:id="48"/>
    </w:p>
    <w:p w14:paraId="395ABB66" w14:textId="2E3D0F2E" w:rsidR="00AE2FE8" w:rsidRDefault="00385946" w:rsidP="009B4025">
      <w:pPr>
        <w:pStyle w:val="Body"/>
      </w:pPr>
      <w:r>
        <w:t xml:space="preserve">We welcome your questions and comments. </w:t>
      </w:r>
      <w:r w:rsidR="00AE2FE8">
        <w:t xml:space="preserve">Please post your feedback on the </w:t>
      </w:r>
      <w:hyperlink r:id="rId48" w:history="1">
        <w:r w:rsidR="00AE2FE8">
          <w:rPr>
            <w:rStyle w:val="Hyperlink"/>
            <w:rFonts w:eastAsiaTheme="majorEastAsia"/>
          </w:rPr>
          <w:t>AWS Quick Start Discussion Forum</w:t>
        </w:r>
      </w:hyperlink>
      <w:r w:rsidR="00AE2FE8">
        <w:t xml:space="preserve">. </w:t>
      </w:r>
    </w:p>
    <w:p w14:paraId="1A2F8133" w14:textId="2A681EF0" w:rsidR="007843B5" w:rsidRDefault="007843B5" w:rsidP="009B4025">
      <w:pPr>
        <w:pStyle w:val="Body"/>
      </w:pPr>
      <w:r>
        <w:t xml:space="preserve">You can visit our </w:t>
      </w:r>
      <w:hyperlink r:id="rId49" w:tgtFrame="_blank" w:history="1">
        <w:r w:rsidRPr="003C1C69">
          <w:rPr>
            <w:rStyle w:val="Hyperlink"/>
          </w:rPr>
          <w:t>GitHub repository</w:t>
        </w:r>
      </w:hyperlink>
      <w:r>
        <w:t xml:space="preserve"> to download the templates and scripts for this Quick Start, and to share your customizations with others.</w:t>
      </w:r>
    </w:p>
    <w:p w14:paraId="5D1494D4" w14:textId="5B6C33FE" w:rsidR="003C22A5" w:rsidRDefault="00CF2E2C" w:rsidP="001E30FB">
      <w:pPr>
        <w:pStyle w:val="Body"/>
        <w:spacing w:before="800"/>
      </w:pPr>
      <w:r>
        <w:rPr>
          <w:noProof/>
        </w:rPr>
        <mc:AlternateContent>
          <mc:Choice Requires="wps">
            <w:drawing>
              <wp:anchor distT="365760" distB="365760" distL="0" distR="0" simplePos="0" relativeHeight="251773952" behindDoc="0" locked="0" layoutInCell="1" allowOverlap="1" wp14:anchorId="6E8A2CBD" wp14:editId="4E8FBB45">
                <wp:simplePos x="914400" y="914400"/>
                <wp:positionH relativeFrom="margin">
                  <wp:align>right</wp:align>
                </wp:positionH>
                <wp:positionV relativeFrom="bottomMargin">
                  <wp:posOffset>-3657600</wp:posOffset>
                </wp:positionV>
                <wp:extent cx="6172200" cy="4152900"/>
                <wp:effectExtent l="0" t="0" r="0" b="0"/>
                <wp:wrapTopAndBottom/>
                <wp:docPr id="148" name="Rectangle 148"/>
                <wp:cNvGraphicFramePr/>
                <a:graphic xmlns:a="http://schemas.openxmlformats.org/drawingml/2006/main">
                  <a:graphicData uri="http://schemas.microsoft.com/office/word/2010/wordprocessingShape">
                    <wps:wsp>
                      <wps:cNvSpPr/>
                      <wps:spPr>
                        <a:xfrm>
                          <a:off x="0" y="0"/>
                          <a:ext cx="6172200" cy="415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046F6" w14:textId="07431137" w:rsidR="00EC6108" w:rsidRPr="00CF2E2C" w:rsidRDefault="00EC6108" w:rsidP="003C15C0">
                            <w:pPr>
                              <w:spacing w:after="400"/>
                            </w:pPr>
                            <w:r w:rsidRPr="00CF2E2C">
                              <w:t>©</w:t>
                            </w:r>
                            <w:r>
                              <w:t xml:space="preserve"> 2016</w:t>
                            </w:r>
                            <w:r w:rsidRPr="00CF2E2C">
                              <w:t>, Amazon Web Services, Inc. or its affiliates. All rights reserved.</w:t>
                            </w:r>
                          </w:p>
                          <w:p w14:paraId="70EE6973" w14:textId="77777777" w:rsidR="00EC6108" w:rsidRPr="00CF2E2C" w:rsidRDefault="00EC6108"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2B8D9088" w14:textId="04A372B2" w:rsidR="00EC6108" w:rsidRDefault="00EC6108"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57737ABD" w14:textId="77777777" w:rsidR="00EC6108" w:rsidRPr="00593805" w:rsidRDefault="00EC6108"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50"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1442884C" w14:textId="77777777" w:rsidR="00EC6108" w:rsidRPr="00CF2E2C" w:rsidRDefault="00EC6108" w:rsidP="00CF2E2C">
                            <w:pPr>
                              <w:pStyle w:val="Body"/>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6E8A2CBD" id="Rectangle 148" o:spid="_x0000_s1027" style="position:absolute;margin-left:434.8pt;margin-top:-287.95pt;width:486pt;height:327pt;z-index:251773952;visibility:visible;mso-wrap-style:square;mso-width-percent:1000;mso-height-percent:0;mso-wrap-distance-left:0;mso-wrap-distance-top:28.8pt;mso-wrap-distance-right:0;mso-wrap-distance-bottom:28.8pt;mso-position-horizontal:right;mso-position-horizontal-relative:margin;mso-position-vertical:absolute;mso-position-vertical-relative:bottom-margin-area;mso-width-percent:10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" filled="f" stroked="f" strokeweight="2pt">
                <v:textbox style="mso-fit-shape-to-text:t" inset="0,0,0,0">
                  <w:txbxContent>
                    <w:p w14:paraId="587046F6" w14:textId="07431137" w:rsidR="00EC6108" w:rsidRPr="00CF2E2C" w:rsidRDefault="00EC6108" w:rsidP="003C15C0">
                      <w:pPr>
                        <w:spacing w:after="400"/>
                      </w:pPr>
                      <w:r w:rsidRPr="00CF2E2C">
                        <w:t>©</w:t>
                      </w:r>
                      <w:r>
                        <w:t xml:space="preserve"> 2016</w:t>
                      </w:r>
                      <w:r w:rsidRPr="00CF2E2C">
                        <w:t>, Amazon Web Services, Inc. or its affiliates. All rights reserved.</w:t>
                      </w:r>
                    </w:p>
                    <w:p w14:paraId="70EE6973" w14:textId="77777777" w:rsidR="00EC6108" w:rsidRPr="00CF2E2C" w:rsidRDefault="00EC6108"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2B8D9088" w14:textId="04A372B2" w:rsidR="00EC6108" w:rsidRDefault="00EC6108"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57737ABD" w14:textId="77777777" w:rsidR="00EC6108" w:rsidRPr="00593805" w:rsidRDefault="00EC6108"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51"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1442884C" w14:textId="77777777" w:rsidR="00EC6108" w:rsidRPr="00CF2E2C" w:rsidRDefault="00EC6108" w:rsidP="00CF2E2C">
                      <w:pPr>
                        <w:pStyle w:val="Body"/>
                      </w:pPr>
                    </w:p>
                  </w:txbxContent>
                </v:textbox>
                <w10:wrap type="topAndBottom" anchorx="margin" anchory="margin"/>
              </v:rect>
            </w:pict>
          </mc:Fallback>
        </mc:AlternateContent>
      </w:r>
    </w:p>
    <w:sectPr w:rsidR="003C22A5" w:rsidSect="00BC4504">
      <w:headerReference w:type="default" r:id="rId52"/>
      <w:footerReference w:type="default" r:id="rId53"/>
      <w:headerReference w:type="first" r:id="rId54"/>
      <w:footerReference w:type="first" r:id="rId55"/>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elamoglu, Handan" w:date="2016-07-13T09:00:00Z" w:initials="SH">
    <w:p w14:paraId="3F540189" w14:textId="7FC3E54F" w:rsidR="007F6D67" w:rsidRDefault="007F6D67">
      <w:pPr>
        <w:pStyle w:val="CommentText"/>
      </w:pPr>
      <w:r>
        <w:rPr>
          <w:rStyle w:val="CommentReference"/>
        </w:rPr>
        <w:annotationRef/>
      </w:r>
      <w:r>
        <w:t>Do we need to use this long, unwieldy title? The Spinnaker and Netflix OSS sites just call it “Spinnaker” – can we do that in the title, too?</w:t>
      </w:r>
    </w:p>
  </w:comment>
  <w:comment w:id="1" w:author="Microsoft Office User" w:date="2016-07-16T16:19:00Z" w:initials="Office">
    <w:p w14:paraId="568BB898" w14:textId="23FEDFC9" w:rsidR="00B844A0" w:rsidRDefault="00B844A0">
      <w:pPr>
        <w:pStyle w:val="CommentText"/>
      </w:pPr>
      <w:r>
        <w:rPr>
          <w:rStyle w:val="CommentReference"/>
        </w:rPr>
        <w:annotationRef/>
      </w:r>
      <w:r>
        <w:t>How about this name?</w:t>
      </w:r>
    </w:p>
  </w:comment>
  <w:comment w:id="3" w:author="Selamoglu, Handan" w:date="2016-07-12T13:54:00Z" w:initials="SH">
    <w:p w14:paraId="472E66D5" w14:textId="56A941E7" w:rsidR="00EC6108" w:rsidRDefault="00EC6108">
      <w:pPr>
        <w:pStyle w:val="CommentText"/>
      </w:pPr>
      <w:r>
        <w:rPr>
          <w:rStyle w:val="CommentReference"/>
        </w:rPr>
        <w:annotationRef/>
      </w:r>
      <w:r>
        <w:t xml:space="preserve">On the Netflix webpages, they seem to use this abbreviation only for their </w:t>
      </w:r>
      <w:proofErr w:type="spellStart"/>
      <w:r>
        <w:t>Git</w:t>
      </w:r>
      <w:proofErr w:type="spellEnd"/>
      <w:r>
        <w:t xml:space="preserve"> repo and Twitter handle, so I think we should omit it here.</w:t>
      </w:r>
    </w:p>
  </w:comment>
  <w:comment w:id="4" w:author="Selamoglu, Handan" w:date="2016-07-12T14:52:00Z" w:initials="SH">
    <w:p w14:paraId="12A783B8" w14:textId="05B58BF0" w:rsidR="003C1C69" w:rsidRDefault="003C1C69" w:rsidP="003C1C69">
      <w:pPr>
        <w:pStyle w:val="CommentText"/>
      </w:pPr>
      <w:r>
        <w:rPr>
          <w:rStyle w:val="CommentReference"/>
        </w:rPr>
        <w:annotationRef/>
      </w:r>
      <w:r>
        <w:t>Just to manage their resources or also to deploy their software?</w:t>
      </w:r>
    </w:p>
  </w:comment>
  <w:comment w:id="5" w:author="Microsoft Office User" w:date="2016-07-16T16:21:00Z" w:initials="Office">
    <w:p w14:paraId="20C61822" w14:textId="79A6FAEF" w:rsidR="00B844A0" w:rsidRDefault="00B844A0">
      <w:pPr>
        <w:pStyle w:val="CommentText"/>
      </w:pPr>
      <w:r>
        <w:rPr>
          <w:rStyle w:val="CommentReference"/>
        </w:rPr>
        <w:annotationRef/>
      </w:r>
      <w:r>
        <w:t>Yes.</w:t>
      </w:r>
    </w:p>
  </w:comment>
  <w:comment w:id="6" w:author="Selamoglu, Handan" w:date="2016-07-12T14:37:00Z" w:initials="SH">
    <w:p w14:paraId="7C91A745" w14:textId="58036FBF" w:rsidR="00EC6108" w:rsidRDefault="00EC6108">
      <w:pPr>
        <w:pStyle w:val="CommentText"/>
      </w:pPr>
      <w:r>
        <w:rPr>
          <w:rStyle w:val="CommentReference"/>
        </w:rPr>
        <w:annotationRef/>
      </w:r>
      <w:r>
        <w:t>Did you create the illustration, or is it from somewhere else? If the latter, we should remove it or credit the source.</w:t>
      </w:r>
    </w:p>
  </w:comment>
  <w:comment w:id="7" w:author="Microsoft Office User" w:date="2016-07-16T16:24:00Z" w:initials="Office">
    <w:p w14:paraId="4F7CB949" w14:textId="009BEE52" w:rsidR="00B844A0" w:rsidRDefault="00B844A0">
      <w:pPr>
        <w:pStyle w:val="CommentText"/>
      </w:pPr>
      <w:r>
        <w:rPr>
          <w:rStyle w:val="CommentReference"/>
        </w:rPr>
        <w:annotationRef/>
      </w:r>
      <w:r>
        <w:t>I created this diagram and will provide source in PPT.</w:t>
      </w:r>
    </w:p>
  </w:comment>
  <w:comment w:id="8" w:author="Selamoglu, Handan" w:date="2016-04-15T10:55:00Z" w:initials="SH">
    <w:p w14:paraId="6CCE9718" w14:textId="1BA80AA5" w:rsidR="00EC6108" w:rsidRDefault="00EC6108" w:rsidP="004B23C9">
      <w:pPr>
        <w:pStyle w:val="CommentText"/>
      </w:pPr>
      <w:r>
        <w:rPr>
          <w:rStyle w:val="CommentReference"/>
        </w:rPr>
        <w:annotationRef/>
      </w:r>
      <w:r>
        <w:t>Will you have an expanded version on the spinnaker site, or should we remove this sentence?</w:t>
      </w:r>
    </w:p>
  </w:comment>
  <w:comment w:id="9" w:author="Microsoft Office User" w:date="2016-07-16T16:25:00Z" w:initials="Office">
    <w:p w14:paraId="0303DE68" w14:textId="045BAF0C" w:rsidR="00B844A0" w:rsidRDefault="00B844A0">
      <w:pPr>
        <w:pStyle w:val="CommentText"/>
      </w:pPr>
      <w:r>
        <w:rPr>
          <w:rStyle w:val="CommentReference"/>
        </w:rPr>
        <w:annotationRef/>
      </w:r>
      <w:proofErr w:type="gramStart"/>
      <w:r>
        <w:t>Yes</w:t>
      </w:r>
      <w:proofErr w:type="gramEnd"/>
      <w:r>
        <w:t xml:space="preserve"> there is a more advance guide on Spinnaker.io website.</w:t>
      </w:r>
    </w:p>
  </w:comment>
  <w:comment w:id="11" w:author="Selamoglu, Handan" w:date="2016-07-12T17:19:00Z" w:initials="SH">
    <w:p w14:paraId="2E7B80B1" w14:textId="3988C508" w:rsidR="00064B9E" w:rsidRDefault="00064B9E">
      <w:pPr>
        <w:pStyle w:val="CommentText"/>
      </w:pPr>
      <w:r>
        <w:rPr>
          <w:rStyle w:val="CommentReference"/>
        </w:rPr>
        <w:annotationRef/>
      </w:r>
      <w:r>
        <w:t>What kind of license are we using for Spinnaker? Are we using a trial license? Does the user have to sign up or subscribe to anything?</w:t>
      </w:r>
    </w:p>
  </w:comment>
  <w:comment w:id="12" w:author="Microsoft Office User" w:date="2016-07-16T16:25:00Z" w:initials="Office">
    <w:p w14:paraId="4C571F0C" w14:textId="0199C114" w:rsidR="00B844A0" w:rsidRDefault="00B844A0">
      <w:pPr>
        <w:pStyle w:val="CommentText"/>
      </w:pPr>
      <w:r>
        <w:rPr>
          <w:rStyle w:val="CommentReference"/>
        </w:rPr>
        <w:annotationRef/>
      </w:r>
      <w:r>
        <w:t>It is an open source license using Apache 2.0</w:t>
      </w:r>
    </w:p>
  </w:comment>
  <w:comment w:id="15" w:author="Selamoglu, Handan" w:date="2016-07-12T17:10:00Z" w:initials="SH">
    <w:p w14:paraId="6CEA8624" w14:textId="77777777" w:rsidR="00064B9E" w:rsidRDefault="00EC6108">
      <w:pPr>
        <w:pStyle w:val="CommentText"/>
      </w:pPr>
      <w:r>
        <w:rPr>
          <w:rStyle w:val="CommentReference"/>
        </w:rPr>
        <w:annotationRef/>
      </w:r>
      <w:r>
        <w:t>Do we assume any Spinnaker expertise?</w:t>
      </w:r>
    </w:p>
    <w:p w14:paraId="4F3A1E73" w14:textId="77777777" w:rsidR="00064B9E" w:rsidRDefault="00064B9E">
      <w:pPr>
        <w:pStyle w:val="CommentText"/>
      </w:pPr>
    </w:p>
    <w:p w14:paraId="051E71B9" w14:textId="03AF1266" w:rsidR="00EC6108" w:rsidRDefault="00EC6108">
      <w:pPr>
        <w:pStyle w:val="CommentText"/>
      </w:pPr>
      <w:r>
        <w:t xml:space="preserve">Perhaps say </w:t>
      </w:r>
      <w:r w:rsidR="00064B9E">
        <w:t xml:space="preserve">“This guide is meant primarily for the deployment of a Spinnaker cluster on AWS. For detailed information about using Spinnaker, see the </w:t>
      </w:r>
      <w:hyperlink r:id="rId1" w:history="1">
        <w:r w:rsidR="00064B9E" w:rsidRPr="00064B9E">
          <w:rPr>
            <w:rStyle w:val="Hyperlink"/>
          </w:rPr>
          <w:t>Spinnaker documentation</w:t>
        </w:r>
      </w:hyperlink>
      <w:r w:rsidR="00064B9E">
        <w:t>.”</w:t>
      </w:r>
    </w:p>
  </w:comment>
  <w:comment w:id="16" w:author="Microsoft Office User" w:date="2016-07-16T16:27:00Z" w:initials="Office">
    <w:p w14:paraId="76FA7047" w14:textId="539537A9" w:rsidR="00B844A0" w:rsidRDefault="00B844A0">
      <w:pPr>
        <w:pStyle w:val="CommentText"/>
      </w:pPr>
      <w:r>
        <w:rPr>
          <w:rStyle w:val="CommentReference"/>
        </w:rPr>
        <w:annotationRef/>
      </w:r>
      <w:r>
        <w:t>No this is an introductory guide.</w:t>
      </w:r>
    </w:p>
  </w:comment>
  <w:comment w:id="20" w:author="Selamoglu, Handan" w:date="2016-07-12T15:51:00Z" w:initials="SH">
    <w:p w14:paraId="75B5A473" w14:textId="5479384E" w:rsidR="00EC6108" w:rsidRDefault="00EC6108">
      <w:pPr>
        <w:pStyle w:val="CommentText"/>
      </w:pPr>
      <w:r>
        <w:rPr>
          <w:rStyle w:val="CommentReference"/>
        </w:rPr>
        <w:annotationRef/>
      </w:r>
      <w:r>
        <w:t>Which policy should they attach to the role?</w:t>
      </w:r>
    </w:p>
  </w:comment>
  <w:comment w:id="21" w:author="Microsoft Office User" w:date="2016-07-16T16:29:00Z" w:initials="Office">
    <w:p w14:paraId="4F9B9F27" w14:textId="3F4C4E96" w:rsidR="003746FB" w:rsidRDefault="003746FB">
      <w:pPr>
        <w:pStyle w:val="CommentText"/>
      </w:pPr>
      <w:r>
        <w:rPr>
          <w:rStyle w:val="CommentReference"/>
        </w:rPr>
        <w:annotationRef/>
      </w:r>
      <w:r>
        <w:t xml:space="preserve">The </w:t>
      </w:r>
      <w:proofErr w:type="spellStart"/>
      <w:r>
        <w:t>Cloudformation</w:t>
      </w:r>
      <w:proofErr w:type="spellEnd"/>
      <w:r>
        <w:t xml:space="preserve"> template create a role with no policy. It is open for user to create.</w:t>
      </w:r>
    </w:p>
  </w:comment>
  <w:comment w:id="22" w:author="Selamoglu, Handan" w:date="2016-07-13T09:10:00Z" w:initials="SH">
    <w:p w14:paraId="16706E06" w14:textId="3C70D4AC" w:rsidR="003C1C69" w:rsidRDefault="003C1C69">
      <w:pPr>
        <w:pStyle w:val="CommentText"/>
      </w:pPr>
      <w:r>
        <w:rPr>
          <w:rStyle w:val="CommentReference"/>
        </w:rPr>
        <w:annotationRef/>
      </w:r>
      <w:r>
        <w:t>Correct?</w:t>
      </w:r>
      <w:r w:rsidR="003746FB">
        <w:t xml:space="preserve"> </w:t>
      </w:r>
      <w:proofErr w:type="gramStart"/>
      <w:r w:rsidR="003746FB">
        <w:t>Yes</w:t>
      </w:r>
      <w:proofErr w:type="gramEnd"/>
      <w:r w:rsidR="003746FB">
        <w:t xml:space="preserve"> it needs a slightly larger instance to run Spinnaker.</w:t>
      </w:r>
    </w:p>
  </w:comment>
  <w:comment w:id="23" w:author="Microsoft Office User" w:date="2016-07-16T16:29:00Z" w:initials="Office">
    <w:p w14:paraId="1CFA0174" w14:textId="4CBA8E90" w:rsidR="003746FB" w:rsidRDefault="003746FB">
      <w:pPr>
        <w:pStyle w:val="CommentText"/>
      </w:pPr>
      <w:r>
        <w:rPr>
          <w:rStyle w:val="CommentReference"/>
        </w:rPr>
        <w:annotationRef/>
      </w:r>
      <w:proofErr w:type="gramStart"/>
      <w:r>
        <w:t>Yes</w:t>
      </w:r>
      <w:proofErr w:type="gramEnd"/>
      <w:r>
        <w:t xml:space="preserve"> it needs a slightly larger instance to run Spinnaker.</w:t>
      </w:r>
    </w:p>
  </w:comment>
  <w:comment w:id="25" w:author="Selamoglu, Handan" w:date="2016-07-12T15:53:00Z" w:initials="SH">
    <w:p w14:paraId="586507C3" w14:textId="5BF06F38" w:rsidR="00EC6108" w:rsidRDefault="00EC6108">
      <w:pPr>
        <w:pStyle w:val="CommentText"/>
      </w:pPr>
      <w:r>
        <w:rPr>
          <w:rStyle w:val="CommentReference"/>
        </w:rPr>
        <w:annotationRef/>
      </w:r>
      <w:r>
        <w:t>I’ll add the launch and view template links once the template is in our S3 bucket</w:t>
      </w:r>
    </w:p>
  </w:comment>
  <w:comment w:id="37" w:author="Selamoglu, Handan" w:date="2016-07-12T16:51:00Z" w:initials="SH">
    <w:p w14:paraId="71BB0051" w14:textId="38038D38" w:rsidR="00EC6108" w:rsidRDefault="00EC6108">
      <w:pPr>
        <w:pStyle w:val="CommentText"/>
      </w:pPr>
      <w:r>
        <w:rPr>
          <w:rStyle w:val="CommentReference"/>
        </w:rPr>
        <w:annotationRef/>
      </w:r>
      <w:r>
        <w:t xml:space="preserve">Do we have permission from Netflix to reproduce their tutorial from </w:t>
      </w:r>
      <w:hyperlink r:id="rId2" w:history="1">
        <w:r w:rsidRPr="005416D2">
          <w:rPr>
            <w:rStyle w:val="Hyperlink"/>
          </w:rPr>
          <w:t>http://www.spinnaker.io/docs/bake-and-deploy-pipeline</w:t>
        </w:r>
      </w:hyperlink>
      <w:r>
        <w:t xml:space="preserve">? I changed some of the wording to comply with AWS editorial standards (we always use “choose” instead of “click” to be device-agnostic), but I </w:t>
      </w:r>
      <w:r w:rsidR="003C1C69">
        <w:t xml:space="preserve">want to make sure </w:t>
      </w:r>
      <w:r>
        <w:t>we’re not plagiarizing from their website.</w:t>
      </w:r>
    </w:p>
    <w:p w14:paraId="0518999B" w14:textId="77777777" w:rsidR="00EC6108" w:rsidRDefault="00EC6108">
      <w:pPr>
        <w:pStyle w:val="CommentText"/>
      </w:pPr>
    </w:p>
    <w:p w14:paraId="4867A7D8" w14:textId="06B50A6E" w:rsidR="00EC6108" w:rsidRDefault="003C1C69">
      <w:pPr>
        <w:pStyle w:val="CommentText"/>
      </w:pPr>
      <w:r>
        <w:t>Perhaps we</w:t>
      </w:r>
      <w:r w:rsidR="00EC6108">
        <w:t xml:space="preserve"> can leave the “Connect to your Spinnaker instance” section and link to their walk</w:t>
      </w:r>
      <w:r>
        <w:t>through for the remaining steps?</w:t>
      </w:r>
      <w:r w:rsidR="00EC6108">
        <w:t xml:space="preserve"> </w:t>
      </w:r>
    </w:p>
  </w:comment>
  <w:comment w:id="38" w:author="Microsoft Office User" w:date="2016-07-16T16:32:00Z" w:initials="Office">
    <w:p w14:paraId="67C9753F" w14:textId="4738544F" w:rsidR="003746FB" w:rsidRDefault="003746FB">
      <w:pPr>
        <w:pStyle w:val="CommentText"/>
      </w:pPr>
      <w:r>
        <w:rPr>
          <w:rStyle w:val="CommentReference"/>
        </w:rPr>
        <w:annotationRef/>
      </w:r>
      <w:r>
        <w:t>I think linking is a great idea or I can also get permission to reproduce their tutorial. How does that work?</w:t>
      </w:r>
    </w:p>
  </w:comment>
  <w:comment w:id="45" w:author="Selamoglu, Handan" w:date="2016-07-12T16:49:00Z" w:initials="SH">
    <w:p w14:paraId="7DBFA6EB" w14:textId="34B8E2AB" w:rsidR="00EC6108" w:rsidRDefault="00EC6108">
      <w:pPr>
        <w:pStyle w:val="CommentText"/>
      </w:pPr>
      <w:r>
        <w:rPr>
          <w:rStyle w:val="CommentReference"/>
        </w:rPr>
        <w:annotationRef/>
      </w:r>
      <w:r>
        <w:t>This is already implied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540189" w15:done="1"/>
  <w15:commentEx w15:paraId="568BB898" w15:paraIdParent="3F540189" w15:done="1"/>
  <w15:commentEx w15:paraId="472E66D5" w15:done="0"/>
  <w15:commentEx w15:paraId="12A783B8" w15:done="1"/>
  <w15:commentEx w15:paraId="20C61822" w15:paraIdParent="12A783B8" w15:done="1"/>
  <w15:commentEx w15:paraId="7C91A745" w15:done="1"/>
  <w15:commentEx w15:paraId="4F7CB949" w15:paraIdParent="7C91A745" w15:done="1"/>
  <w15:commentEx w15:paraId="6CCE9718" w15:done="0"/>
  <w15:commentEx w15:paraId="0303DE68" w15:paraIdParent="6CCE9718" w15:done="0"/>
  <w15:commentEx w15:paraId="2E7B80B1" w15:done="0"/>
  <w15:commentEx w15:paraId="4C571F0C" w15:paraIdParent="2E7B80B1" w15:done="0"/>
  <w15:commentEx w15:paraId="051E71B9" w15:done="1"/>
  <w15:commentEx w15:paraId="76FA7047" w15:paraIdParent="051E71B9" w15:done="1"/>
  <w15:commentEx w15:paraId="75B5A473" w15:done="1"/>
  <w15:commentEx w15:paraId="4F9B9F27" w15:paraIdParent="75B5A473" w15:done="1"/>
  <w15:commentEx w15:paraId="16706E06" w15:done="1"/>
  <w15:commentEx w15:paraId="1CFA0174" w15:paraIdParent="16706E06" w15:done="1"/>
  <w15:commentEx w15:paraId="586507C3" w15:done="1"/>
  <w15:commentEx w15:paraId="4867A7D8" w15:done="1"/>
  <w15:commentEx w15:paraId="67C9753F" w15:paraIdParent="4867A7D8" w15:done="1"/>
  <w15:commentEx w15:paraId="7DBFA6EB" w15:done="1"/>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8EC487" w14:textId="77777777" w:rsidR="005473C4" w:rsidRDefault="005473C4" w:rsidP="009D25DA">
      <w:r>
        <w:separator/>
      </w:r>
    </w:p>
    <w:p w14:paraId="1F16339B" w14:textId="77777777" w:rsidR="005473C4" w:rsidRDefault="005473C4"/>
  </w:endnote>
  <w:endnote w:type="continuationSeparator" w:id="0">
    <w:p w14:paraId="26A3275F" w14:textId="77777777" w:rsidR="005473C4" w:rsidRDefault="005473C4" w:rsidP="009D25DA">
      <w:r>
        <w:continuationSeparator/>
      </w:r>
    </w:p>
    <w:p w14:paraId="5C2A3E6D" w14:textId="77777777" w:rsidR="005473C4" w:rsidRDefault="005473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Helv">
    <w:panose1 w:val="00000000000000000000"/>
    <w:charset w:val="4D"/>
    <w:family w:val="swiss"/>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4D"/>
    <w:family w:val="swiss"/>
    <w:notTrueType/>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140DC" w14:textId="381ECB3E" w:rsidR="00EC6108" w:rsidRDefault="00EC6108" w:rsidP="006D679D">
    <w:pPr>
      <w:pStyle w:val="Footer"/>
      <w:tabs>
        <w:tab w:val="clear" w:pos="8424"/>
        <w:tab w:val="right" w:pos="12240"/>
      </w:tabs>
    </w:pPr>
    <w:r w:rsidRPr="00BF53C3">
      <w:t xml:space="preserve">Page </w:t>
    </w:r>
    <w:r w:rsidRPr="00BF53C3">
      <w:fldChar w:fldCharType="begin"/>
    </w:r>
    <w:r w:rsidRPr="00BF53C3">
      <w:instrText xml:space="preserve"> PAGE   \* MERGEFORMAT </w:instrText>
    </w:r>
    <w:r w:rsidRPr="00BF53C3">
      <w:fldChar w:fldCharType="separate"/>
    </w:r>
    <w:r w:rsidR="00E67F80">
      <w:rPr>
        <w:noProof/>
      </w:rPr>
      <w:t>6</w:t>
    </w:r>
    <w:r w:rsidRPr="00BF53C3">
      <w:fldChar w:fldCharType="end"/>
    </w:r>
    <w:r w:rsidRPr="00BF53C3">
      <w:t xml:space="preserve"> of </w:t>
    </w:r>
    <w:fldSimple w:instr=" NUMPAGES   \* MERGEFORMAT ">
      <w:r w:rsidR="00E67F80">
        <w:rPr>
          <w:noProof/>
        </w:rPr>
        <w:t>12</w:t>
      </w:r>
    </w:fldSimple>
    <w:bookmarkStart w:id="49" w:name="_Toc387314097"/>
    <w:r w:rsidRPr="009B76CA">
      <w:rPr>
        <w:noProof/>
        <w:position w:val="-8"/>
      </w:rPr>
      <w:tab/>
    </w:r>
    <w:r w:rsidRPr="009B76CA">
      <w:rPr>
        <w:noProof/>
        <w:position w:val="-8"/>
      </w:rPr>
      <w:drawing>
        <wp:inline distT="0" distB="0" distL="0" distR="0" wp14:anchorId="727FDA37" wp14:editId="2DCC765C">
          <wp:extent cx="978408" cy="374904"/>
          <wp:effectExtent l="0" t="0" r="0" b="6350"/>
          <wp:docPr id="6" name="Picture 6" descr="C:\Users\jvaria\AppData\Local\Microsoft\Windows\Temporary Internet Files\Content.Outlook\T7PRI2CR\sm_aw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varia\AppData\Local\Microsoft\Windows\Temporary Internet Files\Content.Outlook\T7PRI2CR\sm_aws (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78408" cy="374904"/>
                  </a:xfrm>
                  <a:prstGeom prst="rect">
                    <a:avLst/>
                  </a:prstGeom>
                  <a:noFill/>
                  <a:ln>
                    <a:noFill/>
                  </a:ln>
                </pic:spPr>
              </pic:pic>
            </a:graphicData>
          </a:graphic>
        </wp:inline>
      </w:drawing>
    </w:r>
    <w:bookmarkEnd w:id="49"/>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8A809" w14:textId="77777777" w:rsidR="00EC6108" w:rsidRDefault="00EC6108" w:rsidP="00BC4504">
    <w:pPr>
      <w:pStyle w:val="Footer"/>
      <w:tabs>
        <w:tab w:val="clear" w:pos="8424"/>
        <w:tab w:val="right" w:pos="12240"/>
      </w:tabs>
    </w:pPr>
    <w:r w:rsidRPr="00BF53C3">
      <w:t xml:space="preserve">Page </w:t>
    </w:r>
    <w:r w:rsidRPr="00BF53C3">
      <w:fldChar w:fldCharType="begin"/>
    </w:r>
    <w:r w:rsidRPr="00BF53C3">
      <w:instrText xml:space="preserve"> PAGE   \* MERGEFORMAT </w:instrText>
    </w:r>
    <w:r w:rsidRPr="00BF53C3">
      <w:fldChar w:fldCharType="separate"/>
    </w:r>
    <w:r w:rsidR="00FF7A35">
      <w:rPr>
        <w:noProof/>
      </w:rPr>
      <w:t>1</w:t>
    </w:r>
    <w:r w:rsidRPr="00BF53C3">
      <w:fldChar w:fldCharType="end"/>
    </w:r>
    <w:r w:rsidRPr="00BF53C3">
      <w:t xml:space="preserve"> of </w:t>
    </w:r>
    <w:fldSimple w:instr=" NUMPAGES   \* MERGEFORMAT ">
      <w:r w:rsidR="00FF7A35">
        <w:rPr>
          <w:noProof/>
        </w:rPr>
        <w:t>12</w:t>
      </w:r>
    </w:fldSimple>
    <w:r w:rsidRPr="009B76CA">
      <w:rPr>
        <w:noProof/>
        <w:position w:val="-8"/>
      </w:rPr>
      <w:tab/>
    </w:r>
    <w:r w:rsidRPr="009B76CA">
      <w:rPr>
        <w:noProof/>
        <w:position w:val="-8"/>
      </w:rPr>
      <w:drawing>
        <wp:inline distT="0" distB="0" distL="0" distR="0" wp14:anchorId="5FD34A18" wp14:editId="47CE590E">
          <wp:extent cx="978408" cy="374904"/>
          <wp:effectExtent l="0" t="0" r="0" b="6350"/>
          <wp:docPr id="1" name="Picture 1" descr="C:\Users\jvaria\AppData\Local\Microsoft\Windows\Temporary Internet Files\Content.Outlook\T7PRI2CR\sm_aw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varia\AppData\Local\Microsoft\Windows\Temporary Internet Files\Content.Outlook\T7PRI2CR\sm_aws (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78408" cy="374904"/>
                  </a:xfrm>
                  <a:prstGeom prst="rect">
                    <a:avLst/>
                  </a:prstGeom>
                  <a:noFill/>
                  <a:ln>
                    <a:noFill/>
                  </a:ln>
                </pic:spPr>
              </pic:pic>
            </a:graphicData>
          </a:graphic>
        </wp:inline>
      </w:drawing>
    </w:r>
  </w:p>
  <w:p w14:paraId="14DEEA3B" w14:textId="77777777" w:rsidR="00EC6108" w:rsidRDefault="00EC610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427D60" w14:textId="77777777" w:rsidR="005473C4" w:rsidRDefault="005473C4" w:rsidP="009D25DA">
      <w:r>
        <w:separator/>
      </w:r>
    </w:p>
  </w:footnote>
  <w:footnote w:type="continuationSeparator" w:id="0">
    <w:p w14:paraId="5E1DF95A" w14:textId="77777777" w:rsidR="005473C4" w:rsidRDefault="005473C4" w:rsidP="003A62B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05A2E" w14:textId="4EB9DD2A" w:rsidR="00EC6108" w:rsidRPr="00F85B95" w:rsidRDefault="00EC6108" w:rsidP="000A0EC4">
    <w:pPr>
      <w:pStyle w:val="Header"/>
      <w:tabs>
        <w:tab w:val="clear" w:pos="8280"/>
        <w:tab w:val="right" w:pos="12240"/>
      </w:tabs>
      <w:spacing w:after="280"/>
      <w:rPr>
        <w:b/>
      </w:rPr>
    </w:pPr>
    <w:r w:rsidRPr="002F0D31">
      <w:rPr>
        <w:rStyle w:val="FooterChar"/>
      </w:rPr>
      <w:t xml:space="preserve">Amazon Web Services – </w:t>
    </w:r>
    <w:r>
      <w:t>Spinnaker</w:t>
    </w:r>
    <w:r w:rsidRPr="00495504">
      <w:rPr>
        <w:rStyle w:val="FooterChar"/>
        <w:color w:val="A6A6A6" w:themeColor="background1" w:themeShade="A6"/>
      </w:rPr>
      <w:t xml:space="preserve"> </w:t>
    </w:r>
    <w:r w:rsidRPr="002F0D31">
      <w:rPr>
        <w:rStyle w:val="FooterChar"/>
      </w:rPr>
      <w:t>on the AWS Cloud</w:t>
    </w:r>
    <w:r>
      <w:tab/>
      <w:t>July</w:t>
    </w:r>
    <w:r w:rsidRPr="00495504">
      <w:rPr>
        <w:color w:val="A6A6A6" w:themeColor="background1" w:themeShade="A6"/>
      </w:rPr>
      <w:t xml:space="preserve"> </w:t>
    </w:r>
    <w:r>
      <w:t>2016</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DB816" w14:textId="77777777" w:rsidR="00EC6108" w:rsidRDefault="00EC6108" w:rsidP="00A81D18">
    <w:pPr>
      <w:pStyle w:val="Header"/>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09007E0C"/>
    <w:lvl w:ilvl="0">
      <w:start w:val="1"/>
      <w:numFmt w:val="lowerLetter"/>
      <w:pStyle w:val="ListNumber2"/>
      <w:lvlText w:val="%1."/>
      <w:lvlJc w:val="left"/>
      <w:pPr>
        <w:ind w:left="720" w:hanging="360"/>
      </w:pPr>
    </w:lvl>
  </w:abstractNum>
  <w:abstractNum w:abstractNumId="1">
    <w:nsid w:val="FFFFFF83"/>
    <w:multiLevelType w:val="singleLevel"/>
    <w:tmpl w:val="370C18E2"/>
    <w:lvl w:ilvl="0">
      <w:start w:val="1"/>
      <w:numFmt w:val="bullet"/>
      <w:pStyle w:val="ListBullet2"/>
      <w:lvlText w:val="–"/>
      <w:lvlJc w:val="left"/>
      <w:pPr>
        <w:ind w:left="720" w:hanging="360"/>
      </w:pPr>
      <w:rPr>
        <w:rFonts w:ascii="Calibri" w:hAnsi="Calibri" w:hint="default"/>
      </w:rPr>
    </w:lvl>
  </w:abstractNum>
  <w:abstractNum w:abstractNumId="2">
    <w:nsid w:val="FFFFFF88"/>
    <w:multiLevelType w:val="singleLevel"/>
    <w:tmpl w:val="A07E9A10"/>
    <w:lvl w:ilvl="0">
      <w:start w:val="1"/>
      <w:numFmt w:val="decimal"/>
      <w:pStyle w:val="ListNumber"/>
      <w:lvlText w:val="%1."/>
      <w:lvlJc w:val="left"/>
      <w:pPr>
        <w:tabs>
          <w:tab w:val="num" w:pos="360"/>
        </w:tabs>
        <w:ind w:left="360" w:hanging="360"/>
      </w:pPr>
      <w:rPr>
        <w:rFonts w:hint="default"/>
      </w:rPr>
    </w:lvl>
  </w:abstractNum>
  <w:abstractNum w:abstractNumId="3">
    <w:nsid w:val="FFFFFF89"/>
    <w:multiLevelType w:val="singleLevel"/>
    <w:tmpl w:val="9D647BD8"/>
    <w:lvl w:ilvl="0">
      <w:start w:val="1"/>
      <w:numFmt w:val="bullet"/>
      <w:pStyle w:val="ListBullet"/>
      <w:lvlText w:val=""/>
      <w:lvlJc w:val="left"/>
      <w:pPr>
        <w:tabs>
          <w:tab w:val="num" w:pos="360"/>
        </w:tabs>
        <w:ind w:left="360" w:hanging="360"/>
      </w:pPr>
      <w:rPr>
        <w:rFonts w:ascii="Symbol" w:hAnsi="Symbol" w:hint="default"/>
      </w:rPr>
    </w:lvl>
  </w:abstractNum>
  <w:abstractNum w:abstractNumId="4">
    <w:nsid w:val="2567116B"/>
    <w:multiLevelType w:val="hybridMultilevel"/>
    <w:tmpl w:val="E13C6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1"/>
  </w:num>
  <w:num w:numId="5">
    <w:abstractNumId w:val="0"/>
  </w:num>
  <w:num w:numId="6">
    <w:abstractNumId w:val="2"/>
  </w:num>
  <w:num w:numId="7">
    <w:abstractNumId w:val="2"/>
    <w:lvlOverride w:ilvl="0">
      <w:startOverride w:val="1"/>
    </w:lvlOverride>
  </w:num>
  <w:num w:numId="8">
    <w:abstractNumId w:val="4"/>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IdMacAtCleanup w:val="1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lamoglu, Handan">
    <w15:presenceInfo w15:providerId="AD" w15:userId="S-1-5-21-1407069837-2091007605-538272213-15569660"/>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proofState w:spelling="clean" w:grammar="clean"/>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trackRevisions/>
  <w:styleLockQFSet/>
  <w:defaultTabStop w:val="7200"/>
  <w:drawingGridHorizontalSpacing w:val="120"/>
  <w:displayHorizontalDrawingGridEvery w:val="2"/>
  <w:displayVerticalDrawingGridEvery w:val="2"/>
  <w:characterSpacingControl w:val="doNotCompress"/>
  <w:hdrShapeDefaults>
    <o:shapedefaults v:ext="edit" spidmax="2049">
      <o:colormru v:ext="edit" colors="#2089e2,#fcb01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8B"/>
    <w:rsid w:val="00002701"/>
    <w:rsid w:val="00004405"/>
    <w:rsid w:val="00010F62"/>
    <w:rsid w:val="00011582"/>
    <w:rsid w:val="000134BE"/>
    <w:rsid w:val="0001414B"/>
    <w:rsid w:val="00014D8C"/>
    <w:rsid w:val="000212A1"/>
    <w:rsid w:val="00022126"/>
    <w:rsid w:val="0002284C"/>
    <w:rsid w:val="0002702F"/>
    <w:rsid w:val="00032961"/>
    <w:rsid w:val="00032F06"/>
    <w:rsid w:val="000418AF"/>
    <w:rsid w:val="0004377D"/>
    <w:rsid w:val="00050F83"/>
    <w:rsid w:val="00053A17"/>
    <w:rsid w:val="0005610C"/>
    <w:rsid w:val="00064B9E"/>
    <w:rsid w:val="00065B52"/>
    <w:rsid w:val="00066AAE"/>
    <w:rsid w:val="00083D74"/>
    <w:rsid w:val="00087317"/>
    <w:rsid w:val="00090846"/>
    <w:rsid w:val="0009485C"/>
    <w:rsid w:val="0009665F"/>
    <w:rsid w:val="000976B4"/>
    <w:rsid w:val="00097F89"/>
    <w:rsid w:val="000A0EC4"/>
    <w:rsid w:val="000A2652"/>
    <w:rsid w:val="000A55B0"/>
    <w:rsid w:val="000A7AF9"/>
    <w:rsid w:val="000B0186"/>
    <w:rsid w:val="000B41AB"/>
    <w:rsid w:val="000C3255"/>
    <w:rsid w:val="000C5191"/>
    <w:rsid w:val="000D71E6"/>
    <w:rsid w:val="000E15EC"/>
    <w:rsid w:val="000E51EA"/>
    <w:rsid w:val="000E79A0"/>
    <w:rsid w:val="000E7D30"/>
    <w:rsid w:val="00101FCA"/>
    <w:rsid w:val="001120C5"/>
    <w:rsid w:val="00117D1D"/>
    <w:rsid w:val="00123683"/>
    <w:rsid w:val="0012547B"/>
    <w:rsid w:val="00126081"/>
    <w:rsid w:val="001301F2"/>
    <w:rsid w:val="001303D6"/>
    <w:rsid w:val="00130708"/>
    <w:rsid w:val="00130FAB"/>
    <w:rsid w:val="001353B7"/>
    <w:rsid w:val="00137ECA"/>
    <w:rsid w:val="00140706"/>
    <w:rsid w:val="001412E2"/>
    <w:rsid w:val="00142632"/>
    <w:rsid w:val="00152C59"/>
    <w:rsid w:val="001559DE"/>
    <w:rsid w:val="0016734C"/>
    <w:rsid w:val="00167D49"/>
    <w:rsid w:val="00191EA4"/>
    <w:rsid w:val="00193379"/>
    <w:rsid w:val="00194900"/>
    <w:rsid w:val="001953FF"/>
    <w:rsid w:val="00197175"/>
    <w:rsid w:val="001A0711"/>
    <w:rsid w:val="001A279A"/>
    <w:rsid w:val="001A74A6"/>
    <w:rsid w:val="001B0055"/>
    <w:rsid w:val="001B5989"/>
    <w:rsid w:val="001C046A"/>
    <w:rsid w:val="001C213B"/>
    <w:rsid w:val="001E01E7"/>
    <w:rsid w:val="001E30FB"/>
    <w:rsid w:val="001E4301"/>
    <w:rsid w:val="001E6FCD"/>
    <w:rsid w:val="001E748C"/>
    <w:rsid w:val="00201961"/>
    <w:rsid w:val="00211DBC"/>
    <w:rsid w:val="0021382D"/>
    <w:rsid w:val="002175EC"/>
    <w:rsid w:val="0022075B"/>
    <w:rsid w:val="00222A43"/>
    <w:rsid w:val="00224B27"/>
    <w:rsid w:val="00227A99"/>
    <w:rsid w:val="002356CD"/>
    <w:rsid w:val="002375D8"/>
    <w:rsid w:val="00237B00"/>
    <w:rsid w:val="00250F0E"/>
    <w:rsid w:val="002537F4"/>
    <w:rsid w:val="00257344"/>
    <w:rsid w:val="00260EFA"/>
    <w:rsid w:val="00263685"/>
    <w:rsid w:val="002643EE"/>
    <w:rsid w:val="00267511"/>
    <w:rsid w:val="00274B2F"/>
    <w:rsid w:val="0028103D"/>
    <w:rsid w:val="002822F1"/>
    <w:rsid w:val="00283271"/>
    <w:rsid w:val="002956E9"/>
    <w:rsid w:val="002966AF"/>
    <w:rsid w:val="002971B6"/>
    <w:rsid w:val="002A21FD"/>
    <w:rsid w:val="002A4648"/>
    <w:rsid w:val="002B337E"/>
    <w:rsid w:val="002B6AC8"/>
    <w:rsid w:val="002C3FF3"/>
    <w:rsid w:val="002D7759"/>
    <w:rsid w:val="002E0984"/>
    <w:rsid w:val="002F0D31"/>
    <w:rsid w:val="002F1050"/>
    <w:rsid w:val="002F301D"/>
    <w:rsid w:val="00301D5E"/>
    <w:rsid w:val="00301FFD"/>
    <w:rsid w:val="003046CE"/>
    <w:rsid w:val="00310CAA"/>
    <w:rsid w:val="003111BA"/>
    <w:rsid w:val="003172F5"/>
    <w:rsid w:val="00317A24"/>
    <w:rsid w:val="00320153"/>
    <w:rsid w:val="00327A7B"/>
    <w:rsid w:val="00333472"/>
    <w:rsid w:val="00345B10"/>
    <w:rsid w:val="003612CA"/>
    <w:rsid w:val="003666FA"/>
    <w:rsid w:val="0037030D"/>
    <w:rsid w:val="003746FB"/>
    <w:rsid w:val="00376CC3"/>
    <w:rsid w:val="003846B5"/>
    <w:rsid w:val="003853A9"/>
    <w:rsid w:val="00385946"/>
    <w:rsid w:val="00387EA3"/>
    <w:rsid w:val="0039164C"/>
    <w:rsid w:val="00394C9E"/>
    <w:rsid w:val="00395713"/>
    <w:rsid w:val="003A170D"/>
    <w:rsid w:val="003A5595"/>
    <w:rsid w:val="003A62B0"/>
    <w:rsid w:val="003A7608"/>
    <w:rsid w:val="003C15C0"/>
    <w:rsid w:val="003C1C69"/>
    <w:rsid w:val="003C22A5"/>
    <w:rsid w:val="003C4AD5"/>
    <w:rsid w:val="003D754B"/>
    <w:rsid w:val="003F00B7"/>
    <w:rsid w:val="003F5E8F"/>
    <w:rsid w:val="004160DB"/>
    <w:rsid w:val="00433BAE"/>
    <w:rsid w:val="00447BEB"/>
    <w:rsid w:val="00451761"/>
    <w:rsid w:val="00452083"/>
    <w:rsid w:val="00453D77"/>
    <w:rsid w:val="00454997"/>
    <w:rsid w:val="00454ADA"/>
    <w:rsid w:val="00456111"/>
    <w:rsid w:val="00457AB3"/>
    <w:rsid w:val="00457C43"/>
    <w:rsid w:val="00470F9E"/>
    <w:rsid w:val="00473E93"/>
    <w:rsid w:val="004834C2"/>
    <w:rsid w:val="004876E4"/>
    <w:rsid w:val="00487A30"/>
    <w:rsid w:val="00493AFB"/>
    <w:rsid w:val="00494150"/>
    <w:rsid w:val="00495504"/>
    <w:rsid w:val="004A262F"/>
    <w:rsid w:val="004A3071"/>
    <w:rsid w:val="004A4147"/>
    <w:rsid w:val="004A4E9B"/>
    <w:rsid w:val="004B23C9"/>
    <w:rsid w:val="004B3AE8"/>
    <w:rsid w:val="004B7433"/>
    <w:rsid w:val="004C021D"/>
    <w:rsid w:val="004C3880"/>
    <w:rsid w:val="004D0306"/>
    <w:rsid w:val="004D31FD"/>
    <w:rsid w:val="004D388B"/>
    <w:rsid w:val="004D3A1C"/>
    <w:rsid w:val="004D79EA"/>
    <w:rsid w:val="004E0CC5"/>
    <w:rsid w:val="004F07D2"/>
    <w:rsid w:val="004F1FF7"/>
    <w:rsid w:val="004F2942"/>
    <w:rsid w:val="004F434C"/>
    <w:rsid w:val="004F4967"/>
    <w:rsid w:val="004F60C3"/>
    <w:rsid w:val="00501EFA"/>
    <w:rsid w:val="00505E7E"/>
    <w:rsid w:val="0050682B"/>
    <w:rsid w:val="00517AB7"/>
    <w:rsid w:val="00522F56"/>
    <w:rsid w:val="0052557F"/>
    <w:rsid w:val="005262D4"/>
    <w:rsid w:val="00527BE1"/>
    <w:rsid w:val="00543B56"/>
    <w:rsid w:val="005473C4"/>
    <w:rsid w:val="005629AE"/>
    <w:rsid w:val="00564941"/>
    <w:rsid w:val="00570B99"/>
    <w:rsid w:val="00591027"/>
    <w:rsid w:val="005947D9"/>
    <w:rsid w:val="00594A8C"/>
    <w:rsid w:val="00595143"/>
    <w:rsid w:val="005974BD"/>
    <w:rsid w:val="00597867"/>
    <w:rsid w:val="005A5D81"/>
    <w:rsid w:val="005A6F3D"/>
    <w:rsid w:val="005A7E14"/>
    <w:rsid w:val="005B7B63"/>
    <w:rsid w:val="005C431F"/>
    <w:rsid w:val="005C4B86"/>
    <w:rsid w:val="005C7069"/>
    <w:rsid w:val="005D124C"/>
    <w:rsid w:val="005E32D7"/>
    <w:rsid w:val="00600BAF"/>
    <w:rsid w:val="006060C8"/>
    <w:rsid w:val="006154DC"/>
    <w:rsid w:val="006161DE"/>
    <w:rsid w:val="006176AE"/>
    <w:rsid w:val="0062106B"/>
    <w:rsid w:val="00621151"/>
    <w:rsid w:val="00621FB3"/>
    <w:rsid w:val="00627CF1"/>
    <w:rsid w:val="006321EE"/>
    <w:rsid w:val="006408B0"/>
    <w:rsid w:val="00654077"/>
    <w:rsid w:val="0065461B"/>
    <w:rsid w:val="00664529"/>
    <w:rsid w:val="00676EFB"/>
    <w:rsid w:val="00677D4E"/>
    <w:rsid w:val="006818EF"/>
    <w:rsid w:val="00684EF1"/>
    <w:rsid w:val="00685FEC"/>
    <w:rsid w:val="00690404"/>
    <w:rsid w:val="006A2E40"/>
    <w:rsid w:val="006B009D"/>
    <w:rsid w:val="006B2D75"/>
    <w:rsid w:val="006B3481"/>
    <w:rsid w:val="006C283A"/>
    <w:rsid w:val="006C5753"/>
    <w:rsid w:val="006D3B9D"/>
    <w:rsid w:val="006D45F3"/>
    <w:rsid w:val="006D679D"/>
    <w:rsid w:val="006E033B"/>
    <w:rsid w:val="006E1B29"/>
    <w:rsid w:val="006F3639"/>
    <w:rsid w:val="007026E9"/>
    <w:rsid w:val="00703045"/>
    <w:rsid w:val="00711A52"/>
    <w:rsid w:val="00711F96"/>
    <w:rsid w:val="00714899"/>
    <w:rsid w:val="00720E7A"/>
    <w:rsid w:val="0072155D"/>
    <w:rsid w:val="00722556"/>
    <w:rsid w:val="007233A7"/>
    <w:rsid w:val="00742261"/>
    <w:rsid w:val="007449AD"/>
    <w:rsid w:val="0075176B"/>
    <w:rsid w:val="00752989"/>
    <w:rsid w:val="00760EE8"/>
    <w:rsid w:val="00762550"/>
    <w:rsid w:val="00764D56"/>
    <w:rsid w:val="007843B5"/>
    <w:rsid w:val="00790F22"/>
    <w:rsid w:val="007A0C80"/>
    <w:rsid w:val="007A210E"/>
    <w:rsid w:val="007A349D"/>
    <w:rsid w:val="007A4252"/>
    <w:rsid w:val="007B0C65"/>
    <w:rsid w:val="007B170C"/>
    <w:rsid w:val="007B430A"/>
    <w:rsid w:val="007C6216"/>
    <w:rsid w:val="007D234B"/>
    <w:rsid w:val="007D7DC2"/>
    <w:rsid w:val="007E06D2"/>
    <w:rsid w:val="007E5255"/>
    <w:rsid w:val="007E57E3"/>
    <w:rsid w:val="007F5341"/>
    <w:rsid w:val="007F6D67"/>
    <w:rsid w:val="008221FA"/>
    <w:rsid w:val="00822AD3"/>
    <w:rsid w:val="00823B58"/>
    <w:rsid w:val="00823DA3"/>
    <w:rsid w:val="00826D93"/>
    <w:rsid w:val="00826F9D"/>
    <w:rsid w:val="00834D6E"/>
    <w:rsid w:val="00850187"/>
    <w:rsid w:val="008501AB"/>
    <w:rsid w:val="00854D46"/>
    <w:rsid w:val="00862FFA"/>
    <w:rsid w:val="00883BA1"/>
    <w:rsid w:val="00893344"/>
    <w:rsid w:val="008A2BBF"/>
    <w:rsid w:val="008A2BCD"/>
    <w:rsid w:val="008A3078"/>
    <w:rsid w:val="008A3591"/>
    <w:rsid w:val="008A7F56"/>
    <w:rsid w:val="008B1CCB"/>
    <w:rsid w:val="008B6A58"/>
    <w:rsid w:val="008C7BED"/>
    <w:rsid w:val="008D0B7E"/>
    <w:rsid w:val="008E4E88"/>
    <w:rsid w:val="008F1104"/>
    <w:rsid w:val="008F2AA7"/>
    <w:rsid w:val="008F32AB"/>
    <w:rsid w:val="008F367B"/>
    <w:rsid w:val="008F3D58"/>
    <w:rsid w:val="00900445"/>
    <w:rsid w:val="00901E12"/>
    <w:rsid w:val="009041F0"/>
    <w:rsid w:val="009131A8"/>
    <w:rsid w:val="00914754"/>
    <w:rsid w:val="00925084"/>
    <w:rsid w:val="0093361C"/>
    <w:rsid w:val="00936C25"/>
    <w:rsid w:val="00945A55"/>
    <w:rsid w:val="00945C3B"/>
    <w:rsid w:val="00951D31"/>
    <w:rsid w:val="00957E18"/>
    <w:rsid w:val="00961226"/>
    <w:rsid w:val="009627D3"/>
    <w:rsid w:val="00962A50"/>
    <w:rsid w:val="009677C0"/>
    <w:rsid w:val="00983B95"/>
    <w:rsid w:val="00986B8E"/>
    <w:rsid w:val="00995F2A"/>
    <w:rsid w:val="009A4426"/>
    <w:rsid w:val="009A7075"/>
    <w:rsid w:val="009B06F7"/>
    <w:rsid w:val="009B1605"/>
    <w:rsid w:val="009B4025"/>
    <w:rsid w:val="009B6065"/>
    <w:rsid w:val="009B6929"/>
    <w:rsid w:val="009B76CA"/>
    <w:rsid w:val="009C0574"/>
    <w:rsid w:val="009C1C02"/>
    <w:rsid w:val="009D25DA"/>
    <w:rsid w:val="009D3D3D"/>
    <w:rsid w:val="009E0665"/>
    <w:rsid w:val="009E2639"/>
    <w:rsid w:val="009E6B5A"/>
    <w:rsid w:val="009F0AED"/>
    <w:rsid w:val="009F7B29"/>
    <w:rsid w:val="00A007BD"/>
    <w:rsid w:val="00A045C1"/>
    <w:rsid w:val="00A10E56"/>
    <w:rsid w:val="00A172E6"/>
    <w:rsid w:val="00A173FB"/>
    <w:rsid w:val="00A240A5"/>
    <w:rsid w:val="00A24BD1"/>
    <w:rsid w:val="00A25168"/>
    <w:rsid w:val="00A33598"/>
    <w:rsid w:val="00A33C86"/>
    <w:rsid w:val="00A44C67"/>
    <w:rsid w:val="00A61F8C"/>
    <w:rsid w:val="00A6457B"/>
    <w:rsid w:val="00A66F10"/>
    <w:rsid w:val="00A73E40"/>
    <w:rsid w:val="00A75A8E"/>
    <w:rsid w:val="00A75C9B"/>
    <w:rsid w:val="00A77C3E"/>
    <w:rsid w:val="00A80AD1"/>
    <w:rsid w:val="00A81760"/>
    <w:rsid w:val="00A81D18"/>
    <w:rsid w:val="00A93111"/>
    <w:rsid w:val="00AA6B8C"/>
    <w:rsid w:val="00AB6BAE"/>
    <w:rsid w:val="00AC2937"/>
    <w:rsid w:val="00AD1194"/>
    <w:rsid w:val="00AE07DE"/>
    <w:rsid w:val="00AE206C"/>
    <w:rsid w:val="00AE2FE8"/>
    <w:rsid w:val="00AF2DC7"/>
    <w:rsid w:val="00B0118C"/>
    <w:rsid w:val="00B0239C"/>
    <w:rsid w:val="00B03C75"/>
    <w:rsid w:val="00B1395D"/>
    <w:rsid w:val="00B179B0"/>
    <w:rsid w:val="00B24C20"/>
    <w:rsid w:val="00B27960"/>
    <w:rsid w:val="00B31A2F"/>
    <w:rsid w:val="00B40998"/>
    <w:rsid w:val="00B500E1"/>
    <w:rsid w:val="00B50E2B"/>
    <w:rsid w:val="00B56B9C"/>
    <w:rsid w:val="00B56F78"/>
    <w:rsid w:val="00B6638C"/>
    <w:rsid w:val="00B67F94"/>
    <w:rsid w:val="00B808FE"/>
    <w:rsid w:val="00B80A16"/>
    <w:rsid w:val="00B826B9"/>
    <w:rsid w:val="00B844A0"/>
    <w:rsid w:val="00BA5749"/>
    <w:rsid w:val="00BB0B24"/>
    <w:rsid w:val="00BB0C92"/>
    <w:rsid w:val="00BB0F9D"/>
    <w:rsid w:val="00BB6CCB"/>
    <w:rsid w:val="00BB702E"/>
    <w:rsid w:val="00BC4504"/>
    <w:rsid w:val="00BC6D16"/>
    <w:rsid w:val="00BD415D"/>
    <w:rsid w:val="00BD5571"/>
    <w:rsid w:val="00BF30D4"/>
    <w:rsid w:val="00BF4299"/>
    <w:rsid w:val="00BF4595"/>
    <w:rsid w:val="00BF519E"/>
    <w:rsid w:val="00BF53C3"/>
    <w:rsid w:val="00BF7AAE"/>
    <w:rsid w:val="00C0310A"/>
    <w:rsid w:val="00C034C7"/>
    <w:rsid w:val="00C06521"/>
    <w:rsid w:val="00C15D05"/>
    <w:rsid w:val="00C20639"/>
    <w:rsid w:val="00C31CF9"/>
    <w:rsid w:val="00C334C2"/>
    <w:rsid w:val="00C34962"/>
    <w:rsid w:val="00C374D5"/>
    <w:rsid w:val="00C457C1"/>
    <w:rsid w:val="00C460CA"/>
    <w:rsid w:val="00C51A23"/>
    <w:rsid w:val="00C5351E"/>
    <w:rsid w:val="00C66CDA"/>
    <w:rsid w:val="00C74B66"/>
    <w:rsid w:val="00C75624"/>
    <w:rsid w:val="00C8307A"/>
    <w:rsid w:val="00C938DE"/>
    <w:rsid w:val="00C96A1F"/>
    <w:rsid w:val="00C9754A"/>
    <w:rsid w:val="00CA3CC0"/>
    <w:rsid w:val="00CA449A"/>
    <w:rsid w:val="00CA5F1F"/>
    <w:rsid w:val="00CB0C1C"/>
    <w:rsid w:val="00CB39EA"/>
    <w:rsid w:val="00CB7DF4"/>
    <w:rsid w:val="00CC0833"/>
    <w:rsid w:val="00CC0C05"/>
    <w:rsid w:val="00CC3006"/>
    <w:rsid w:val="00CC5393"/>
    <w:rsid w:val="00CC6579"/>
    <w:rsid w:val="00CC6E6D"/>
    <w:rsid w:val="00CC7322"/>
    <w:rsid w:val="00CD5526"/>
    <w:rsid w:val="00CE0137"/>
    <w:rsid w:val="00CE0A05"/>
    <w:rsid w:val="00CE11A4"/>
    <w:rsid w:val="00CE5C71"/>
    <w:rsid w:val="00CE654D"/>
    <w:rsid w:val="00CF2E2C"/>
    <w:rsid w:val="00CF48F4"/>
    <w:rsid w:val="00CF7B1B"/>
    <w:rsid w:val="00D03255"/>
    <w:rsid w:val="00D03271"/>
    <w:rsid w:val="00D05E51"/>
    <w:rsid w:val="00D071F7"/>
    <w:rsid w:val="00D1159B"/>
    <w:rsid w:val="00D13270"/>
    <w:rsid w:val="00D1388B"/>
    <w:rsid w:val="00D25546"/>
    <w:rsid w:val="00D25AED"/>
    <w:rsid w:val="00D40CE7"/>
    <w:rsid w:val="00D43BC4"/>
    <w:rsid w:val="00D50481"/>
    <w:rsid w:val="00D54483"/>
    <w:rsid w:val="00D56D08"/>
    <w:rsid w:val="00D74FD1"/>
    <w:rsid w:val="00D82AEB"/>
    <w:rsid w:val="00D91477"/>
    <w:rsid w:val="00D9249A"/>
    <w:rsid w:val="00DA2988"/>
    <w:rsid w:val="00DB3195"/>
    <w:rsid w:val="00DB38A5"/>
    <w:rsid w:val="00DB4FA1"/>
    <w:rsid w:val="00DB7506"/>
    <w:rsid w:val="00DC62DF"/>
    <w:rsid w:val="00DD4C8C"/>
    <w:rsid w:val="00DE4DE8"/>
    <w:rsid w:val="00DF03A2"/>
    <w:rsid w:val="00DF541C"/>
    <w:rsid w:val="00DF5434"/>
    <w:rsid w:val="00E05394"/>
    <w:rsid w:val="00E06149"/>
    <w:rsid w:val="00E17BB6"/>
    <w:rsid w:val="00E17E65"/>
    <w:rsid w:val="00E17F0B"/>
    <w:rsid w:val="00E232E0"/>
    <w:rsid w:val="00E27B11"/>
    <w:rsid w:val="00E27B4C"/>
    <w:rsid w:val="00E466F2"/>
    <w:rsid w:val="00E50DE4"/>
    <w:rsid w:val="00E5494C"/>
    <w:rsid w:val="00E61CBF"/>
    <w:rsid w:val="00E67F80"/>
    <w:rsid w:val="00E701AB"/>
    <w:rsid w:val="00E77005"/>
    <w:rsid w:val="00E879F0"/>
    <w:rsid w:val="00E90A2D"/>
    <w:rsid w:val="00E9491A"/>
    <w:rsid w:val="00EA0F29"/>
    <w:rsid w:val="00EA6A7D"/>
    <w:rsid w:val="00EB3563"/>
    <w:rsid w:val="00EC027E"/>
    <w:rsid w:val="00EC1D8C"/>
    <w:rsid w:val="00EC6108"/>
    <w:rsid w:val="00EC7D2A"/>
    <w:rsid w:val="00ED3F7B"/>
    <w:rsid w:val="00ED673E"/>
    <w:rsid w:val="00ED7A98"/>
    <w:rsid w:val="00EE3074"/>
    <w:rsid w:val="00EF059D"/>
    <w:rsid w:val="00EF2ED1"/>
    <w:rsid w:val="00F05D7A"/>
    <w:rsid w:val="00F05F5A"/>
    <w:rsid w:val="00F0735F"/>
    <w:rsid w:val="00F1107A"/>
    <w:rsid w:val="00F128B8"/>
    <w:rsid w:val="00F12F43"/>
    <w:rsid w:val="00F22EBE"/>
    <w:rsid w:val="00F2418F"/>
    <w:rsid w:val="00F24880"/>
    <w:rsid w:val="00F27158"/>
    <w:rsid w:val="00F347DB"/>
    <w:rsid w:val="00F3642F"/>
    <w:rsid w:val="00F43CD2"/>
    <w:rsid w:val="00F52C6D"/>
    <w:rsid w:val="00F53833"/>
    <w:rsid w:val="00F71453"/>
    <w:rsid w:val="00F80D3A"/>
    <w:rsid w:val="00F8185A"/>
    <w:rsid w:val="00F81B9D"/>
    <w:rsid w:val="00F9603C"/>
    <w:rsid w:val="00FA05E8"/>
    <w:rsid w:val="00FB0B8C"/>
    <w:rsid w:val="00FB3C7A"/>
    <w:rsid w:val="00FC362F"/>
    <w:rsid w:val="00FD5262"/>
    <w:rsid w:val="00FE0C91"/>
    <w:rsid w:val="00FE1E69"/>
    <w:rsid w:val="00FE2B10"/>
    <w:rsid w:val="00FF15AE"/>
    <w:rsid w:val="00FF7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2089e2,#fcb017"/>
    </o:shapedefaults>
    <o:shapelayout v:ext="edit">
      <o:idmap v:ext="edit" data="1"/>
    </o:shapelayout>
  </w:shapeDefaults>
  <w:decimalSymbol w:val="."/>
  <w:listSeparator w:val=","/>
  <w14:docId w14:val="459059D0"/>
  <w15:docId w15:val="{CEE03CAB-B893-4D60-81C1-CEDD8D30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81">
    <w:lsdException w:name="Normal" w:locked="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locked="0" w:semiHidden="1" w:uiPriority="99" w:unhideWhenUsed="1" w:qFormat="1"/>
    <w:lsdException w:name="annotation text" w:semiHidden="1" w:uiPriority="99" w:unhideWhenUsed="1"/>
    <w:lsdException w:name="header" w:locked="0" w:semiHidden="1" w:uiPriority="99" w:unhideWhenUsed="1" w:qFormat="1"/>
    <w:lsdException w:name="footer" w:locked="0" w:semiHidden="1" w:uiPriority="99" w:unhideWhenUsed="1" w:qFormat="1"/>
    <w:lsdException w:name="index heading" w:semiHidden="1" w:unhideWhenUsed="1"/>
    <w:lsdException w:name="caption" w:locked="0"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locked="0"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locked="0" w:semiHidden="1" w:unhideWhenUsed="1" w:qFormat="1"/>
    <w:lsdException w:name="List Number" w:locked="0" w:qFormat="1"/>
    <w:lsdException w:name="List 2" w:semiHidden="1" w:unhideWhenUsed="1"/>
    <w:lsdException w:name="List 3" w:semiHidden="1" w:unhideWhenUsed="1"/>
    <w:lsdException w:name="List 4" w:semiHidden="1"/>
    <w:lsdException w:name="List 5" w:semiHidden="1"/>
    <w:lsdException w:name="List Bullet 2" w:locked="0" w:semiHidden="1" w:unhideWhenUsed="1" w:qFormat="1"/>
    <w:lsdException w:name="List Bullet 3" w:semiHidden="1" w:unhideWhenUsed="1"/>
    <w:lsdException w:name="List Bullet 4" w:semiHidden="1" w:unhideWhenUsed="1"/>
    <w:lsdException w:name="List Bullet 5" w:semiHidden="1" w:unhideWhenUsed="1"/>
    <w:lsdException w:name="List Number 2" w:locked="0"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locked="0"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qFormat="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Quote" w:locked="0"/>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atentStyles>
  <w:style w:type="paragraph" w:default="1" w:styleId="Normal">
    <w:name w:val="Normal"/>
    <w:qFormat/>
    <w:rsid w:val="00DE4DE8"/>
    <w:pPr>
      <w:spacing w:after="280" w:line="320" w:lineRule="atLeast"/>
    </w:pPr>
    <w:rPr>
      <w:rFonts w:ascii="Georgia" w:hAnsi="Georgia"/>
      <w:color w:val="212120"/>
      <w:kern w:val="28"/>
    </w:rPr>
  </w:style>
  <w:style w:type="paragraph" w:styleId="Heading1">
    <w:name w:val="heading 1"/>
    <w:basedOn w:val="Normal"/>
    <w:next w:val="Normal"/>
    <w:link w:val="Heading1Char"/>
    <w:uiPriority w:val="9"/>
    <w:qFormat/>
    <w:rsid w:val="004A4147"/>
    <w:pPr>
      <w:keepNext/>
      <w:keepLines/>
      <w:spacing w:after="140" w:line="560" w:lineRule="atLeast"/>
      <w:outlineLvl w:val="0"/>
    </w:pPr>
    <w:rPr>
      <w:rFonts w:ascii="Arial" w:eastAsiaTheme="majorEastAsia" w:hAnsi="Arial" w:cstheme="majorBidi"/>
      <w:bCs/>
      <w:color w:val="auto"/>
      <w:sz w:val="44"/>
      <w:szCs w:val="32"/>
    </w:rPr>
  </w:style>
  <w:style w:type="paragraph" w:styleId="Heading2">
    <w:name w:val="heading 2"/>
    <w:basedOn w:val="Normal"/>
    <w:next w:val="Normal"/>
    <w:link w:val="Heading2Char"/>
    <w:uiPriority w:val="9"/>
    <w:qFormat/>
    <w:rsid w:val="004A4147"/>
    <w:pPr>
      <w:keepNext/>
      <w:keepLines/>
      <w:spacing w:after="0"/>
      <w:outlineLvl w:val="1"/>
    </w:pPr>
    <w:rPr>
      <w:rFonts w:ascii="Arial" w:eastAsiaTheme="majorEastAsia" w:hAnsi="Arial" w:cstheme="majorBidi"/>
      <w:bCs/>
      <w:color w:val="FAA634"/>
      <w:sz w:val="36"/>
      <w:szCs w:val="26"/>
    </w:rPr>
  </w:style>
  <w:style w:type="paragraph" w:styleId="Heading3">
    <w:name w:val="heading 3"/>
    <w:basedOn w:val="Normal"/>
    <w:next w:val="Normal"/>
    <w:link w:val="Heading3Char"/>
    <w:uiPriority w:val="9"/>
    <w:qFormat/>
    <w:rsid w:val="004A4147"/>
    <w:pPr>
      <w:keepNext/>
      <w:keepLines/>
      <w:spacing w:after="0"/>
      <w:outlineLvl w:val="2"/>
    </w:pPr>
    <w:rPr>
      <w:rFonts w:ascii="Arial" w:eastAsiaTheme="majorEastAsia" w:hAnsi="Arial" w:cstheme="majorBidi"/>
      <w:bCs/>
      <w:color w:val="146EB4"/>
      <w:sz w:val="28"/>
    </w:rPr>
  </w:style>
  <w:style w:type="paragraph" w:styleId="Heading4">
    <w:name w:val="heading 4"/>
    <w:basedOn w:val="Normal"/>
    <w:next w:val="Normal"/>
    <w:link w:val="Heading4Char"/>
    <w:uiPriority w:val="9"/>
    <w:qFormat/>
    <w:rsid w:val="004A4147"/>
    <w:pPr>
      <w:keepNext/>
      <w:keepLines/>
      <w:spacing w:after="4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47"/>
    <w:rPr>
      <w:rFonts w:ascii="Arial" w:eastAsiaTheme="majorEastAsia" w:hAnsi="Arial" w:cstheme="majorBidi"/>
      <w:bCs/>
      <w:kern w:val="28"/>
      <w:sz w:val="44"/>
      <w:szCs w:val="32"/>
    </w:rPr>
  </w:style>
  <w:style w:type="character" w:customStyle="1" w:styleId="Heading2Char">
    <w:name w:val="Heading 2 Char"/>
    <w:basedOn w:val="DefaultParagraphFont"/>
    <w:link w:val="Heading2"/>
    <w:uiPriority w:val="9"/>
    <w:rsid w:val="004A4147"/>
    <w:rPr>
      <w:rFonts w:ascii="Arial" w:eastAsiaTheme="majorEastAsia" w:hAnsi="Arial" w:cstheme="majorBidi"/>
      <w:bCs/>
      <w:color w:val="FAA634"/>
      <w:kern w:val="28"/>
      <w:sz w:val="36"/>
      <w:szCs w:val="26"/>
    </w:rPr>
  </w:style>
  <w:style w:type="character" w:customStyle="1" w:styleId="Heading3Char">
    <w:name w:val="Heading 3 Char"/>
    <w:basedOn w:val="DefaultParagraphFont"/>
    <w:link w:val="Heading3"/>
    <w:uiPriority w:val="9"/>
    <w:rsid w:val="004A4147"/>
    <w:rPr>
      <w:rFonts w:ascii="Arial" w:eastAsiaTheme="majorEastAsia" w:hAnsi="Arial" w:cstheme="majorBidi"/>
      <w:bCs/>
      <w:color w:val="146EB4"/>
      <w:kern w:val="28"/>
      <w:sz w:val="28"/>
    </w:rPr>
  </w:style>
  <w:style w:type="character" w:customStyle="1" w:styleId="Heading4Char">
    <w:name w:val="Heading 4 Char"/>
    <w:basedOn w:val="DefaultParagraphFont"/>
    <w:link w:val="Heading4"/>
    <w:uiPriority w:val="9"/>
    <w:rsid w:val="004A4147"/>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qFormat/>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blHeader/>
      <w:tblCellSpacing w:w="7" w:type="dxa"/>
    </w:trPr>
  </w:style>
  <w:style w:type="table" w:customStyle="1" w:styleId="AmazonTable">
    <w:name w:val="Amazon Table"/>
    <w:basedOn w:val="TableGrid"/>
    <w:qFormat/>
    <w:rsid w:val="002B1A35"/>
    <w:rPr>
      <w:rFonts w:asciiTheme="minorHAnsi" w:hAnsiTheme="minorHAnsi"/>
      <w:sz w:val="22"/>
    </w:rPr>
    <w:tblPr>
      <w:tblStyleRowBandSize w:val="1"/>
      <w:tblCellSpacing w:w="7" w:type="dxa"/>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blHeader/>
      <w:tblCellSpacing w:w="7" w:type="dxa"/>
    </w:tr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rsid w:val="00250F0E"/>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urier" w:hAnsi="Courier"/>
      <w:sz w:val="20"/>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qFormat/>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qFormat/>
    <w:rsid w:val="005974BD"/>
    <w:rPr>
      <w:i/>
      <w:iCs/>
    </w:rPr>
  </w:style>
  <w:style w:type="paragraph" w:styleId="FootnoteText">
    <w:name w:val="footnote text"/>
    <w:basedOn w:val="Normal"/>
    <w:link w:val="FootnoteTextChar"/>
    <w:uiPriority w:val="99"/>
    <w:unhideWhenUsed/>
    <w:qFormat/>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rsid w:val="005974BD"/>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rsid w:val="005974BD"/>
    <w:rPr>
      <w:rFonts w:ascii="Calibri" w:eastAsia="Calibri" w:hAnsi="Calibri"/>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rsid w:val="005974BD"/>
    <w:rPr>
      <w:rFonts w:ascii="Calibri" w:eastAsia="Calibri" w:hAnsi="Calibri"/>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rsid w:val="00A80AD1"/>
    <w:pPr>
      <w:tabs>
        <w:tab w:val="right" w:leader="dot" w:pos="9360"/>
      </w:tabs>
      <w:spacing w:after="140"/>
    </w:pPr>
    <w:rPr>
      <w:rFonts w:eastAsia="Calibri"/>
      <w:noProof/>
      <w:color w:val="auto"/>
      <w:kern w:val="0"/>
      <w:sz w:val="22"/>
      <w:szCs w:val="22"/>
    </w:rPr>
  </w:style>
  <w:style w:type="paragraph" w:styleId="TOC3">
    <w:name w:val="toc 3"/>
    <w:basedOn w:val="Normal"/>
    <w:next w:val="Normal"/>
    <w:autoRedefine/>
    <w:uiPriority w:val="39"/>
    <w:unhideWhenUsed/>
    <w:qFormat/>
    <w:rsid w:val="0028103D"/>
    <w:pPr>
      <w:tabs>
        <w:tab w:val="right" w:leader="dot" w:pos="10080"/>
      </w:tabs>
      <w:spacing w:after="140"/>
      <w:ind w:left="446"/>
    </w:pPr>
    <w:rPr>
      <w:rFonts w:eastAsia="Calibri"/>
      <w:color w:val="auto"/>
      <w:kern w:val="0"/>
      <w:szCs w:val="22"/>
    </w:rPr>
  </w:style>
  <w:style w:type="paragraph" w:styleId="TOC2">
    <w:name w:val="toc 2"/>
    <w:basedOn w:val="Normal"/>
    <w:next w:val="Normal"/>
    <w:autoRedefine/>
    <w:uiPriority w:val="39"/>
    <w:unhideWhenUsed/>
    <w:qFormat/>
    <w:rsid w:val="0028103D"/>
    <w:pPr>
      <w:tabs>
        <w:tab w:val="right" w:leader="dot" w:pos="10080"/>
      </w:tabs>
      <w:spacing w:after="140"/>
      <w:ind w:left="216"/>
    </w:pPr>
    <w:rPr>
      <w:rFonts w:eastAsia="Calibri"/>
      <w:color w:val="auto"/>
      <w:kern w:val="0"/>
      <w:szCs w:val="22"/>
    </w:rPr>
  </w:style>
  <w:style w:type="paragraph" w:styleId="TOC4">
    <w:name w:val="toc 4"/>
    <w:basedOn w:val="Normal"/>
    <w:next w:val="Normal"/>
    <w:autoRedefine/>
    <w:uiPriority w:val="39"/>
    <w:unhideWhenUsed/>
    <w:rsid w:val="00227A99"/>
    <w:pPr>
      <w:tabs>
        <w:tab w:val="right" w:leader="dot" w:pos="7920"/>
      </w:tabs>
      <w:spacing w:after="140"/>
      <w:ind w:left="662"/>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rsid w:val="003C4AD5"/>
    <w:rPr>
      <w:b/>
    </w:rPr>
  </w:style>
  <w:style w:type="paragraph" w:customStyle="1" w:styleId="Picture">
    <w:name w:val="Picture"/>
    <w:basedOn w:val="Body"/>
    <w:next w:val="Caption"/>
    <w:qFormat/>
    <w:rsid w:val="006E1B29"/>
    <w:pPr>
      <w:keepNext/>
      <w:keepLines/>
      <w:spacing w:before="140" w:after="140"/>
      <w:jc w:val="center"/>
    </w:pPr>
  </w:style>
  <w:style w:type="paragraph" w:styleId="ListNumber">
    <w:name w:val="List Number"/>
    <w:basedOn w:val="Normal"/>
    <w:qFormat/>
    <w:rsid w:val="00E232E0"/>
    <w:pPr>
      <w:numPr>
        <w:numId w:val="6"/>
      </w:numPr>
      <w:spacing w:after="140"/>
    </w:pPr>
  </w:style>
  <w:style w:type="paragraph" w:styleId="ListBullet">
    <w:name w:val="List Bullet"/>
    <w:basedOn w:val="Normal"/>
    <w:qFormat/>
    <w:rsid w:val="00237B00"/>
    <w:pPr>
      <w:numPr>
        <w:numId w:val="3"/>
      </w:numPr>
      <w:spacing w:after="140"/>
    </w:pPr>
  </w:style>
  <w:style w:type="paragraph" w:styleId="ListBullet2">
    <w:name w:val="List Bullet 2"/>
    <w:basedOn w:val="Normal"/>
    <w:qFormat/>
    <w:rsid w:val="005A7E14"/>
    <w:pPr>
      <w:numPr>
        <w:numId w:val="4"/>
      </w:numPr>
      <w:spacing w:after="140"/>
    </w:pPr>
  </w:style>
  <w:style w:type="paragraph" w:styleId="Date">
    <w:name w:val="Date"/>
    <w:basedOn w:val="Normal"/>
    <w:next w:val="Normal"/>
    <w:link w:val="DateChar"/>
    <w:qFormat/>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qFormat/>
    <w:rsid w:val="004A4147"/>
    <w:pPr>
      <w:spacing w:before="420" w:after="0"/>
      <w:ind w:left="-1800"/>
      <w:jc w:val="center"/>
    </w:pPr>
    <w:rPr>
      <w:rFonts w:ascii="Arial" w:eastAsiaTheme="majorEastAsia" w:hAnsi="Arial"/>
    </w:rPr>
  </w:style>
  <w:style w:type="paragraph" w:customStyle="1" w:styleId="Byline">
    <w:name w:val="Byline"/>
    <w:basedOn w:val="Normal"/>
    <w:qFormat/>
    <w:rsid w:val="009F7B29"/>
    <w:pPr>
      <w:spacing w:after="14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rsid w:val="00A045C1"/>
    <w:pPr>
      <w:numPr>
        <w:numId w:val="5"/>
      </w:numPr>
    </w:pPr>
  </w:style>
  <w:style w:type="table" w:styleId="LightList-Accent1">
    <w:name w:val="Light List Accent 1"/>
    <w:basedOn w:val="TableNormal"/>
    <w:locked/>
    <w:rsid w:val="00F3642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rsid w:val="00201961"/>
    <w:rPr>
      <w:rFonts w:ascii="Arial" w:hAnsi="Arial"/>
      <w:sz w:val="20"/>
    </w:rPr>
    <w:tblPr>
      <w:tblInd w:w="144" w:type="dxa"/>
      <w:tblBorders>
        <w:top w:val="single" w:sz="8" w:space="0" w:color="146EB4"/>
        <w:bottom w:val="single" w:sz="8" w:space="0" w:color="146EB4"/>
        <w:insideH w:val="single" w:sz="8" w:space="0" w:color="146EB4"/>
      </w:tblBorders>
      <w:tblCellMar>
        <w:top w:w="0" w:type="dxa"/>
        <w:left w:w="108" w:type="dxa"/>
        <w:bottom w:w="0" w:type="dxa"/>
        <w:right w:w="108" w:type="dxa"/>
      </w:tblCellMar>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rsid w:val="009F7B29"/>
    <w:tblPr>
      <w:tblInd w:w="-720" w:type="dxa"/>
      <w:tblBorders>
        <w:top w:val="single" w:sz="8" w:space="0" w:color="146EB4"/>
        <w:bottom w:val="single" w:sz="8" w:space="0" w:color="146EB4"/>
        <w:insideH w:val="single" w:sz="8" w:space="0" w:color="146EB4"/>
      </w:tblBorders>
      <w:tblCellMar>
        <w:top w:w="0" w:type="dxa"/>
        <w:left w:w="108" w:type="dxa"/>
        <w:bottom w:w="0" w:type="dxa"/>
        <w:right w:w="108" w:type="dxa"/>
      </w:tblCellMar>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rsid w:val="003853A9"/>
    <w:tblPr>
      <w:tblInd w:w="-2880" w:type="dxa"/>
      <w:tblCellMar>
        <w:top w:w="0" w:type="dxa"/>
        <w:left w:w="108" w:type="dxa"/>
        <w:bottom w:w="0" w:type="dxa"/>
        <w:right w:w="108" w:type="dxa"/>
      </w:tblCellMar>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qFormat/>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rsid w:val="00C0310A"/>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140" w:after="140" w:line="320" w:lineRule="exact"/>
      <w:ind w:left="360" w:right="360"/>
    </w:pPr>
    <w:rPr>
      <w:color w:val="000000" w:themeColor="text1"/>
    </w:rPr>
  </w:style>
  <w:style w:type="paragraph" w:customStyle="1" w:styleId="Alert">
    <w:name w:val="Alert"/>
    <w:basedOn w:val="Normal"/>
    <w:qFormat/>
    <w:rsid w:val="00E466F2"/>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pPr>
  </w:style>
  <w:style w:type="paragraph" w:styleId="Subtitle">
    <w:name w:val="Subtitle"/>
    <w:basedOn w:val="Normal"/>
    <w:next w:val="Normal"/>
    <w:link w:val="SubtitleChar"/>
    <w:uiPriority w:val="11"/>
    <w:qFormat/>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paragraph" w:styleId="DocumentMap">
    <w:name w:val="Document Map"/>
    <w:basedOn w:val="Normal"/>
    <w:link w:val="DocumentMapChar"/>
    <w:uiPriority w:val="99"/>
    <w:semiHidden/>
    <w:unhideWhenUsed/>
    <w:locked/>
    <w:rsid w:val="00522F56"/>
    <w:pPr>
      <w:spacing w:after="0" w:line="240" w:lineRule="auto"/>
    </w:pPr>
    <w:rPr>
      <w:rFonts w:ascii="Times New Roman" w:hAnsi="Times New Roman"/>
    </w:rPr>
  </w:style>
  <w:style w:type="character" w:customStyle="1" w:styleId="DocumentMapChar">
    <w:name w:val="Document Map Char"/>
    <w:basedOn w:val="DefaultParagraphFont"/>
    <w:link w:val="DocumentMap"/>
    <w:uiPriority w:val="99"/>
    <w:semiHidden/>
    <w:rsid w:val="00522F56"/>
    <w:rPr>
      <w:color w:val="212120"/>
      <w:kern w:val="28"/>
    </w:rPr>
  </w:style>
  <w:style w:type="character" w:customStyle="1" w:styleId="apple-converted-space">
    <w:name w:val="apple-converted-space"/>
    <w:basedOn w:val="DefaultParagraphFont"/>
    <w:rsid w:val="00C034C7"/>
  </w:style>
  <w:style w:type="character" w:styleId="Strong">
    <w:name w:val="Strong"/>
    <w:basedOn w:val="DefaultParagraphFont"/>
    <w:uiPriority w:val="22"/>
    <w:qFormat/>
    <w:locked/>
    <w:rsid w:val="007D7DC2"/>
    <w:rPr>
      <w:b/>
      <w:bCs/>
    </w:rPr>
  </w:style>
  <w:style w:type="paragraph" w:styleId="NormalWeb">
    <w:name w:val="Normal (Web)"/>
    <w:basedOn w:val="Normal"/>
    <w:uiPriority w:val="99"/>
    <w:unhideWhenUsed/>
    <w:locked/>
    <w:rsid w:val="007D7DC2"/>
    <w:pPr>
      <w:spacing w:before="100" w:beforeAutospacing="1" w:after="100" w:afterAutospacing="1" w:line="240" w:lineRule="auto"/>
    </w:pPr>
    <w:rPr>
      <w:rFonts w:ascii="Times New Roman" w:hAnsi="Times New Roman"/>
      <w:color w:val="auto"/>
      <w:kern w:val="0"/>
    </w:rPr>
  </w:style>
  <w:style w:type="paragraph" w:styleId="HTMLPreformatted">
    <w:name w:val="HTML Preformatted"/>
    <w:basedOn w:val="Normal"/>
    <w:link w:val="HTMLPreformattedChar"/>
    <w:uiPriority w:val="99"/>
    <w:unhideWhenUsed/>
    <w:locked/>
    <w:rsid w:val="00621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kern w:val="0"/>
      <w:sz w:val="20"/>
      <w:szCs w:val="20"/>
    </w:rPr>
  </w:style>
  <w:style w:type="character" w:customStyle="1" w:styleId="HTMLPreformattedChar">
    <w:name w:val="HTML Preformatted Char"/>
    <w:basedOn w:val="DefaultParagraphFont"/>
    <w:link w:val="HTMLPreformatted"/>
    <w:uiPriority w:val="99"/>
    <w:rsid w:val="0062115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183785181">
      <w:bodyDiv w:val="1"/>
      <w:marLeft w:val="0"/>
      <w:marRight w:val="0"/>
      <w:marTop w:val="0"/>
      <w:marBottom w:val="0"/>
      <w:divBdr>
        <w:top w:val="none" w:sz="0" w:space="0" w:color="auto"/>
        <w:left w:val="none" w:sz="0" w:space="0" w:color="auto"/>
        <w:bottom w:val="none" w:sz="0" w:space="0" w:color="auto"/>
        <w:right w:val="none" w:sz="0" w:space="0" w:color="auto"/>
      </w:divBdr>
    </w:div>
    <w:div w:id="259799717">
      <w:bodyDiv w:val="1"/>
      <w:marLeft w:val="0"/>
      <w:marRight w:val="0"/>
      <w:marTop w:val="0"/>
      <w:marBottom w:val="0"/>
      <w:divBdr>
        <w:top w:val="none" w:sz="0" w:space="0" w:color="auto"/>
        <w:left w:val="none" w:sz="0" w:space="0" w:color="auto"/>
        <w:bottom w:val="none" w:sz="0" w:space="0" w:color="auto"/>
        <w:right w:val="none" w:sz="0" w:space="0" w:color="auto"/>
      </w:divBdr>
    </w:div>
    <w:div w:id="270942450">
      <w:bodyDiv w:val="1"/>
      <w:marLeft w:val="0"/>
      <w:marRight w:val="0"/>
      <w:marTop w:val="0"/>
      <w:marBottom w:val="0"/>
      <w:divBdr>
        <w:top w:val="none" w:sz="0" w:space="0" w:color="auto"/>
        <w:left w:val="none" w:sz="0" w:space="0" w:color="auto"/>
        <w:bottom w:val="none" w:sz="0" w:space="0" w:color="auto"/>
        <w:right w:val="none" w:sz="0" w:space="0" w:color="auto"/>
      </w:divBdr>
    </w:div>
    <w:div w:id="288822170">
      <w:bodyDiv w:val="1"/>
      <w:marLeft w:val="0"/>
      <w:marRight w:val="0"/>
      <w:marTop w:val="0"/>
      <w:marBottom w:val="0"/>
      <w:divBdr>
        <w:top w:val="none" w:sz="0" w:space="0" w:color="auto"/>
        <w:left w:val="none" w:sz="0" w:space="0" w:color="auto"/>
        <w:bottom w:val="none" w:sz="0" w:space="0" w:color="auto"/>
        <w:right w:val="none" w:sz="0" w:space="0" w:color="auto"/>
      </w:divBdr>
    </w:div>
    <w:div w:id="306975738">
      <w:bodyDiv w:val="1"/>
      <w:marLeft w:val="0"/>
      <w:marRight w:val="0"/>
      <w:marTop w:val="0"/>
      <w:marBottom w:val="0"/>
      <w:divBdr>
        <w:top w:val="none" w:sz="0" w:space="0" w:color="auto"/>
        <w:left w:val="none" w:sz="0" w:space="0" w:color="auto"/>
        <w:bottom w:val="none" w:sz="0" w:space="0" w:color="auto"/>
        <w:right w:val="none" w:sz="0" w:space="0" w:color="auto"/>
      </w:divBdr>
      <w:divsChild>
        <w:div w:id="217978248">
          <w:marLeft w:val="0"/>
          <w:marRight w:val="0"/>
          <w:marTop w:val="0"/>
          <w:marBottom w:val="0"/>
          <w:divBdr>
            <w:top w:val="none" w:sz="0" w:space="0" w:color="auto"/>
            <w:left w:val="none" w:sz="0" w:space="0" w:color="auto"/>
            <w:bottom w:val="none" w:sz="0" w:space="0" w:color="auto"/>
            <w:right w:val="none" w:sz="0" w:space="0" w:color="auto"/>
          </w:divBdr>
        </w:div>
      </w:divsChild>
    </w:div>
    <w:div w:id="404180465">
      <w:bodyDiv w:val="1"/>
      <w:marLeft w:val="0"/>
      <w:marRight w:val="0"/>
      <w:marTop w:val="0"/>
      <w:marBottom w:val="0"/>
      <w:divBdr>
        <w:top w:val="none" w:sz="0" w:space="0" w:color="auto"/>
        <w:left w:val="none" w:sz="0" w:space="0" w:color="auto"/>
        <w:bottom w:val="none" w:sz="0" w:space="0" w:color="auto"/>
        <w:right w:val="none" w:sz="0" w:space="0" w:color="auto"/>
      </w:divBdr>
    </w:div>
    <w:div w:id="502823714">
      <w:bodyDiv w:val="1"/>
      <w:marLeft w:val="0"/>
      <w:marRight w:val="0"/>
      <w:marTop w:val="0"/>
      <w:marBottom w:val="0"/>
      <w:divBdr>
        <w:top w:val="none" w:sz="0" w:space="0" w:color="auto"/>
        <w:left w:val="none" w:sz="0" w:space="0" w:color="auto"/>
        <w:bottom w:val="none" w:sz="0" w:space="0" w:color="auto"/>
        <w:right w:val="none" w:sz="0" w:space="0" w:color="auto"/>
      </w:divBdr>
    </w:div>
    <w:div w:id="759831912">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895821984">
      <w:bodyDiv w:val="1"/>
      <w:marLeft w:val="0"/>
      <w:marRight w:val="0"/>
      <w:marTop w:val="0"/>
      <w:marBottom w:val="0"/>
      <w:divBdr>
        <w:top w:val="none" w:sz="0" w:space="0" w:color="auto"/>
        <w:left w:val="none" w:sz="0" w:space="0" w:color="auto"/>
        <w:bottom w:val="none" w:sz="0" w:space="0" w:color="auto"/>
        <w:right w:val="none" w:sz="0" w:space="0" w:color="auto"/>
      </w:divBdr>
    </w:div>
    <w:div w:id="976881250">
      <w:bodyDiv w:val="1"/>
      <w:marLeft w:val="0"/>
      <w:marRight w:val="0"/>
      <w:marTop w:val="0"/>
      <w:marBottom w:val="0"/>
      <w:divBdr>
        <w:top w:val="none" w:sz="0" w:space="0" w:color="auto"/>
        <w:left w:val="none" w:sz="0" w:space="0" w:color="auto"/>
        <w:bottom w:val="none" w:sz="0" w:space="0" w:color="auto"/>
        <w:right w:val="none" w:sz="0" w:space="0" w:color="auto"/>
      </w:divBdr>
    </w:div>
    <w:div w:id="1032267099">
      <w:bodyDiv w:val="1"/>
      <w:marLeft w:val="0"/>
      <w:marRight w:val="0"/>
      <w:marTop w:val="0"/>
      <w:marBottom w:val="0"/>
      <w:divBdr>
        <w:top w:val="none" w:sz="0" w:space="0" w:color="auto"/>
        <w:left w:val="none" w:sz="0" w:space="0" w:color="auto"/>
        <w:bottom w:val="none" w:sz="0" w:space="0" w:color="auto"/>
        <w:right w:val="none" w:sz="0" w:space="0" w:color="auto"/>
      </w:divBdr>
    </w:div>
    <w:div w:id="1073428740">
      <w:bodyDiv w:val="1"/>
      <w:marLeft w:val="0"/>
      <w:marRight w:val="0"/>
      <w:marTop w:val="0"/>
      <w:marBottom w:val="0"/>
      <w:divBdr>
        <w:top w:val="none" w:sz="0" w:space="0" w:color="auto"/>
        <w:left w:val="none" w:sz="0" w:space="0" w:color="auto"/>
        <w:bottom w:val="none" w:sz="0" w:space="0" w:color="auto"/>
        <w:right w:val="none" w:sz="0" w:space="0" w:color="auto"/>
      </w:divBdr>
    </w:div>
    <w:div w:id="1223369986">
      <w:bodyDiv w:val="1"/>
      <w:marLeft w:val="0"/>
      <w:marRight w:val="0"/>
      <w:marTop w:val="0"/>
      <w:marBottom w:val="0"/>
      <w:divBdr>
        <w:top w:val="none" w:sz="0" w:space="0" w:color="auto"/>
        <w:left w:val="none" w:sz="0" w:space="0" w:color="auto"/>
        <w:bottom w:val="none" w:sz="0" w:space="0" w:color="auto"/>
        <w:right w:val="none" w:sz="0" w:space="0" w:color="auto"/>
      </w:divBdr>
      <w:divsChild>
        <w:div w:id="836267891">
          <w:marLeft w:val="0"/>
          <w:marRight w:val="0"/>
          <w:marTop w:val="0"/>
          <w:marBottom w:val="0"/>
          <w:divBdr>
            <w:top w:val="none" w:sz="0" w:space="0" w:color="auto"/>
            <w:left w:val="none" w:sz="0" w:space="0" w:color="auto"/>
            <w:bottom w:val="none" w:sz="0" w:space="0" w:color="auto"/>
            <w:right w:val="none" w:sz="0" w:space="0" w:color="auto"/>
          </w:divBdr>
        </w:div>
      </w:divsChild>
    </w:div>
    <w:div w:id="1228881822">
      <w:bodyDiv w:val="1"/>
      <w:marLeft w:val="0"/>
      <w:marRight w:val="0"/>
      <w:marTop w:val="0"/>
      <w:marBottom w:val="0"/>
      <w:divBdr>
        <w:top w:val="none" w:sz="0" w:space="0" w:color="auto"/>
        <w:left w:val="none" w:sz="0" w:space="0" w:color="auto"/>
        <w:bottom w:val="none" w:sz="0" w:space="0" w:color="auto"/>
        <w:right w:val="none" w:sz="0" w:space="0" w:color="auto"/>
      </w:divBdr>
    </w:div>
    <w:div w:id="1228884873">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331592770">
      <w:bodyDiv w:val="1"/>
      <w:marLeft w:val="0"/>
      <w:marRight w:val="0"/>
      <w:marTop w:val="0"/>
      <w:marBottom w:val="0"/>
      <w:divBdr>
        <w:top w:val="none" w:sz="0" w:space="0" w:color="auto"/>
        <w:left w:val="none" w:sz="0" w:space="0" w:color="auto"/>
        <w:bottom w:val="none" w:sz="0" w:space="0" w:color="auto"/>
        <w:right w:val="none" w:sz="0" w:space="0" w:color="auto"/>
      </w:divBdr>
    </w:div>
    <w:div w:id="1451360971">
      <w:bodyDiv w:val="1"/>
      <w:marLeft w:val="0"/>
      <w:marRight w:val="0"/>
      <w:marTop w:val="0"/>
      <w:marBottom w:val="0"/>
      <w:divBdr>
        <w:top w:val="none" w:sz="0" w:space="0" w:color="auto"/>
        <w:left w:val="none" w:sz="0" w:space="0" w:color="auto"/>
        <w:bottom w:val="none" w:sz="0" w:space="0" w:color="auto"/>
        <w:right w:val="none" w:sz="0" w:space="0" w:color="auto"/>
      </w:divBdr>
    </w:div>
    <w:div w:id="1521048462">
      <w:bodyDiv w:val="1"/>
      <w:marLeft w:val="0"/>
      <w:marRight w:val="0"/>
      <w:marTop w:val="0"/>
      <w:marBottom w:val="0"/>
      <w:divBdr>
        <w:top w:val="none" w:sz="0" w:space="0" w:color="auto"/>
        <w:left w:val="none" w:sz="0" w:space="0" w:color="auto"/>
        <w:bottom w:val="none" w:sz="0" w:space="0" w:color="auto"/>
        <w:right w:val="none" w:sz="0" w:space="0" w:color="auto"/>
      </w:divBdr>
    </w:div>
    <w:div w:id="1617255729">
      <w:bodyDiv w:val="1"/>
      <w:marLeft w:val="0"/>
      <w:marRight w:val="0"/>
      <w:marTop w:val="0"/>
      <w:marBottom w:val="0"/>
      <w:divBdr>
        <w:top w:val="none" w:sz="0" w:space="0" w:color="auto"/>
        <w:left w:val="none" w:sz="0" w:space="0" w:color="auto"/>
        <w:bottom w:val="none" w:sz="0" w:space="0" w:color="auto"/>
        <w:right w:val="none" w:sz="0" w:space="0" w:color="auto"/>
      </w:divBdr>
    </w:div>
    <w:div w:id="1707758953">
      <w:bodyDiv w:val="1"/>
      <w:marLeft w:val="0"/>
      <w:marRight w:val="0"/>
      <w:marTop w:val="0"/>
      <w:marBottom w:val="0"/>
      <w:divBdr>
        <w:top w:val="none" w:sz="0" w:space="0" w:color="auto"/>
        <w:left w:val="none" w:sz="0" w:space="0" w:color="auto"/>
        <w:bottom w:val="none" w:sz="0" w:space="0" w:color="auto"/>
        <w:right w:val="none" w:sz="0" w:space="0" w:color="auto"/>
      </w:divBdr>
    </w:div>
    <w:div w:id="1790273621">
      <w:bodyDiv w:val="1"/>
      <w:marLeft w:val="0"/>
      <w:marRight w:val="0"/>
      <w:marTop w:val="0"/>
      <w:marBottom w:val="0"/>
      <w:divBdr>
        <w:top w:val="none" w:sz="0" w:space="0" w:color="auto"/>
        <w:left w:val="none" w:sz="0" w:space="0" w:color="auto"/>
        <w:bottom w:val="none" w:sz="0" w:space="0" w:color="auto"/>
        <w:right w:val="none" w:sz="0" w:space="0" w:color="auto"/>
      </w:divBdr>
    </w:div>
    <w:div w:id="1802916357">
      <w:bodyDiv w:val="1"/>
      <w:marLeft w:val="0"/>
      <w:marRight w:val="0"/>
      <w:marTop w:val="0"/>
      <w:marBottom w:val="0"/>
      <w:divBdr>
        <w:top w:val="none" w:sz="0" w:space="0" w:color="auto"/>
        <w:left w:val="none" w:sz="0" w:space="0" w:color="auto"/>
        <w:bottom w:val="none" w:sz="0" w:space="0" w:color="auto"/>
        <w:right w:val="none" w:sz="0" w:space="0" w:color="auto"/>
      </w:divBdr>
    </w:div>
    <w:div w:id="1962880173">
      <w:bodyDiv w:val="1"/>
      <w:marLeft w:val="0"/>
      <w:marRight w:val="0"/>
      <w:marTop w:val="0"/>
      <w:marBottom w:val="0"/>
      <w:divBdr>
        <w:top w:val="none" w:sz="0" w:space="0" w:color="auto"/>
        <w:left w:val="none" w:sz="0" w:space="0" w:color="auto"/>
        <w:bottom w:val="none" w:sz="0" w:space="0" w:color="auto"/>
        <w:right w:val="none" w:sz="0" w:space="0" w:color="auto"/>
      </w:divBdr>
    </w:div>
    <w:div w:id="2069110408">
      <w:bodyDiv w:val="1"/>
      <w:marLeft w:val="0"/>
      <w:marRight w:val="0"/>
      <w:marTop w:val="0"/>
      <w:marBottom w:val="0"/>
      <w:divBdr>
        <w:top w:val="none" w:sz="0" w:space="0" w:color="auto"/>
        <w:left w:val="none" w:sz="0" w:space="0" w:color="auto"/>
        <w:bottom w:val="none" w:sz="0" w:space="0" w:color="auto"/>
        <w:right w:val="none" w:sz="0" w:space="0" w:color="auto"/>
      </w:divBdr>
    </w:div>
    <w:div w:id="213760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spinnaker.io/docs" TargetMode="External"/><Relationship Id="rId2" Type="http://schemas.openxmlformats.org/officeDocument/2006/relationships/hyperlink" Target="http://www.spinnaker.io/docs/bake-and-deploy-pipeline"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netflix.github.io/" TargetMode="External"/><Relationship Id="rId14" Type="http://schemas.openxmlformats.org/officeDocument/2006/relationships/hyperlink" Target="http://aws.amazon.com/quickstart/" TargetMode="External"/><Relationship Id="rId15" Type="http://schemas.openxmlformats.org/officeDocument/2006/relationships/hyperlink" Target="http://www.spinnaker.io/docs/overview" TargetMode="External"/><Relationship Id="rId16" Type="http://schemas.openxmlformats.org/officeDocument/2006/relationships/image" Target="media/image1.emf"/><Relationship Id="rId17" Type="http://schemas.openxmlformats.org/officeDocument/2006/relationships/hyperlink" Target="http://www.spinnaker.io/" TargetMode="External"/><Relationship Id="rId18" Type="http://schemas.openxmlformats.org/officeDocument/2006/relationships/image" Target="media/image2.tiff"/><Relationship Id="rId19" Type="http://schemas.openxmlformats.org/officeDocument/2006/relationships/hyperlink" Target="http://docs.aws.amazon.com/gettingstarted/latest/awsgsg-intro/intro.html" TargetMode="External"/><Relationship Id="rId50" Type="http://schemas.openxmlformats.org/officeDocument/2006/relationships/hyperlink" Target="http://aws.amazon.com/apache2.0/" TargetMode="External"/><Relationship Id="rId51" Type="http://schemas.openxmlformats.org/officeDocument/2006/relationships/hyperlink" Target="http://aws.amazon.com/apache2.0/" TargetMode="External"/><Relationship Id="rId52" Type="http://schemas.openxmlformats.org/officeDocument/2006/relationships/header" Target="header1.xml"/><Relationship Id="rId53" Type="http://schemas.openxmlformats.org/officeDocument/2006/relationships/footer" Target="footer1.xml"/><Relationship Id="rId54" Type="http://schemas.openxmlformats.org/officeDocument/2006/relationships/header" Target="header2.xml"/><Relationship Id="rId55" Type="http://schemas.openxmlformats.org/officeDocument/2006/relationships/footer" Target="footer2.xml"/><Relationship Id="rId56" Type="http://schemas.openxmlformats.org/officeDocument/2006/relationships/fontTable" Target="fontTable.xml"/><Relationship Id="rId57" Type="http://schemas.microsoft.com/office/2011/relationships/people" Target="people.xml"/><Relationship Id="rId58" Type="http://schemas.openxmlformats.org/officeDocument/2006/relationships/theme" Target="theme/theme1.xml"/><Relationship Id="rId40" Type="http://schemas.openxmlformats.org/officeDocument/2006/relationships/hyperlink" Target="http://aws.amazon.com/documentation/vpc/" TargetMode="External"/><Relationship Id="rId41" Type="http://schemas.openxmlformats.org/officeDocument/2006/relationships/hyperlink" Target="http://aws.amazon.com/documentation/iam/" TargetMode="External"/><Relationship Id="rId42" Type="http://schemas.openxmlformats.org/officeDocument/2006/relationships/hyperlink" Target="http://www.spinnaker.io" TargetMode="External"/><Relationship Id="rId43" Type="http://schemas.openxmlformats.org/officeDocument/2006/relationships/hyperlink" Target="http://www.spinnaker.io/docs" TargetMode="External"/><Relationship Id="rId44" Type="http://schemas.openxmlformats.org/officeDocument/2006/relationships/hyperlink" Target="https://spinnakerteam.slack.com" TargetMode="External"/><Relationship Id="rId45" Type="http://schemas.openxmlformats.org/officeDocument/2006/relationships/hyperlink" Target="https://github.com/spinnaker/spinnaker" TargetMode="External"/><Relationship Id="rId46" Type="http://schemas.openxmlformats.org/officeDocument/2006/relationships/hyperlink" Target="https://aws.amazon.com/quickstart/" TargetMode="External"/><Relationship Id="rId47" Type="http://schemas.openxmlformats.org/officeDocument/2006/relationships/hyperlink" Target="https://aws.amazon.com/documentation/quickstart/" TargetMode="External"/><Relationship Id="rId48" Type="http://schemas.openxmlformats.org/officeDocument/2006/relationships/hyperlink" Target="https://forums.aws.amazon.com/forum.jspa?forumID=178" TargetMode="External"/><Relationship Id="rId49" Type="http://schemas.openxmlformats.org/officeDocument/2006/relationships/hyperlink" Target="https://github.com/aws-quickstart/quickstart-spinnaker"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hyperlink" Target="https://docs.aws.amazon.com/AWSCloudFormation/latest/UserGuide/aws-properties-resource-tags.html" TargetMode="External"/><Relationship Id="rId31" Type="http://schemas.openxmlformats.org/officeDocument/2006/relationships/hyperlink" Target="https://docs.aws.amazon.com/AWSCloudFormation/latest/UserGuide/cfn-console-add-tags.html" TargetMode="External"/><Relationship Id="rId32" Type="http://schemas.openxmlformats.org/officeDocument/2006/relationships/image" Target="media/image3.png"/><Relationship Id="rId33" Type="http://schemas.openxmlformats.org/officeDocument/2006/relationships/hyperlink" Target="http://localhost:9000" TargetMode="External"/><Relationship Id="rId34" Type="http://schemas.openxmlformats.org/officeDocument/2006/relationships/hyperlink" Target="http://docs.aws.amazon.com/AWSCloudFormation/latest/UserGuide/troubleshooting.html" TargetMode="External"/><Relationship Id="rId35" Type="http://schemas.openxmlformats.org/officeDocument/2006/relationships/hyperlink" Target="https://forums.aws.amazon.com/forum.jspa?forumID=178" TargetMode="External"/><Relationship Id="rId36" Type="http://schemas.openxmlformats.org/officeDocument/2006/relationships/hyperlink" Target="http://www.spinnaker.io/docs/troubleshooting-guide" TargetMode="External"/><Relationship Id="rId37" Type="http://schemas.openxmlformats.org/officeDocument/2006/relationships/hyperlink" Target="http://www.spinnaker.io/docs/frequently-asked-questions" TargetMode="External"/><Relationship Id="rId38" Type="http://schemas.openxmlformats.org/officeDocument/2006/relationships/hyperlink" Target="http://aws.amazon.com/documentation/cloudformation/" TargetMode="External"/><Relationship Id="rId39" Type="http://schemas.openxmlformats.org/officeDocument/2006/relationships/hyperlink" Target="http://docs.aws.amazon.com/AWSEC2/latest/WindowsGuide/" TargetMode="External"/><Relationship Id="rId20" Type="http://schemas.openxmlformats.org/officeDocument/2006/relationships/hyperlink" Target="http://aws.amazon.com/documentation/vpc/" TargetMode="External"/><Relationship Id="rId21" Type="http://schemas.openxmlformats.org/officeDocument/2006/relationships/hyperlink" Target="http://aws.amazon.com/documentation/ec2/" TargetMode="External"/><Relationship Id="rId22" Type="http://schemas.openxmlformats.org/officeDocument/2006/relationships/hyperlink" Target="http://aws.amazon.com/documentation/cloudformation/" TargetMode="External"/><Relationship Id="rId23" Type="http://schemas.openxmlformats.org/officeDocument/2006/relationships/hyperlink" Target="http://aws.amazon.com/documentation/iam/" TargetMode="External"/><Relationship Id="rId24" Type="http://schemas.openxmlformats.org/officeDocument/2006/relationships/hyperlink" Target="http://aws.amazon.com" TargetMode="External"/><Relationship Id="rId25" Type="http://schemas.openxmlformats.org/officeDocument/2006/relationships/hyperlink" Target="http://docs.aws.amazon.com/AWSEC2/latest/UserGuide/ec2-key-pairs.html" TargetMode="External"/><Relationship Id="rId26" Type="http://schemas.openxmlformats.org/officeDocument/2006/relationships/hyperlink" Target="https://console.aws.amazon.com/iam/" TargetMode="External"/><Relationship Id="rId27" Type="http://schemas.openxmlformats.org/officeDocument/2006/relationships/hyperlink" Target="https://console.aws.amazon.com/support/home" TargetMode="External"/><Relationship Id="rId28" Type="http://schemas.openxmlformats.org/officeDocument/2006/relationships/hyperlink" Target="http://docs.aws.amazon.com/AWSEC2/latest/UserGuide/ec2-resource-limits.html" TargetMode="External"/><Relationship Id="rId29" Type="http://schemas.openxmlformats.org/officeDocument/2006/relationships/hyperlink" Target="http://calculator.s3.amazonaws.com/index.html" TargetMode="External"/><Relationship Id="rId10" Type="http://schemas.openxmlformats.org/officeDocument/2006/relationships/endnotes" Target="endnotes.xml"/><Relationship Id="rId11" Type="http://schemas.openxmlformats.org/officeDocument/2006/relationships/comments" Target="comments.xml"/><Relationship Id="rId12"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4.xml><?xml version="1.0" encoding="utf-8"?>
<ds:datastoreItem xmlns:ds="http://schemas.openxmlformats.org/officeDocument/2006/customXml" ds:itemID="{A3BECC24-C404-0940-BDA8-7F8E5A953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2613</Words>
  <Characters>14900</Characters>
  <Application>Microsoft Macintosh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Amazon Web Services</Company>
  <LinksUpToDate>false</LinksUpToDate>
  <CharactersWithSpaces>17479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Selamoglu, Handan</dc:creator>
  <cp:keywords/>
  <dc:description/>
  <cp:lastModifiedBy>Microsoft Office User</cp:lastModifiedBy>
  <cp:revision>2</cp:revision>
  <cp:lastPrinted>2015-01-26T22:39:00Z</cp:lastPrinted>
  <dcterms:created xsi:type="dcterms:W3CDTF">2016-08-15T20:59:00Z</dcterms:created>
  <dcterms:modified xsi:type="dcterms:W3CDTF">2016-08-15T20:59:00Z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